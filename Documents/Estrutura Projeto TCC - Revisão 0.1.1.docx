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05BF" w14:textId="77777777" w:rsidR="00733A76" w:rsidRDefault="008C6955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FACULDADES INTEGRADAS CAMÕES – FICA</w:t>
      </w:r>
    </w:p>
    <w:p w14:paraId="178C376C" w14:textId="77777777" w:rsidR="00733A76" w:rsidRDefault="008C6955">
      <w:pPr>
        <w:pStyle w:val="Cabealho"/>
        <w:spacing w:before="120" w:after="160"/>
        <w:jc w:val="center"/>
        <w:rPr>
          <w:rFonts w:ascii="Arial" w:hAnsi="Arial" w:cs="Arial"/>
        </w:rPr>
      </w:pPr>
      <w:r>
        <w:rPr>
          <w:rFonts w:ascii="Arial" w:hAnsi="Arial" w:cs="Arial"/>
        </w:rPr>
        <w:t>Curso Superior de Tecnologia em Análise e Desenvolvimento de Sistemas</w:t>
      </w:r>
    </w:p>
    <w:p w14:paraId="7936E533" w14:textId="77777777" w:rsidR="00733A76" w:rsidRDefault="008C6955">
      <w:pPr>
        <w:jc w:val="center"/>
        <w:rPr>
          <w:rFonts w:ascii="Arial" w:hAnsi="Arial" w:cs="Arial"/>
          <w:b/>
        </w:rPr>
      </w:pPr>
      <w:del w:id="0" w:author="Rômulo Ferreira" w:date="2017-09-04T18:58:00Z">
        <w:r w:rsidDel="006661F3">
          <w:rPr>
            <w:rFonts w:ascii="Arial" w:hAnsi="Arial" w:cs="Arial"/>
          </w:rPr>
          <w:delText>Curso Superior de Tecnologia em Gestão da Tecnologia da Informação</w:delText>
        </w:r>
      </w:del>
    </w:p>
    <w:p w14:paraId="4A03D3DB" w14:textId="77777777" w:rsidR="00733A76" w:rsidRDefault="00733A76">
      <w:pPr>
        <w:jc w:val="center"/>
        <w:rPr>
          <w:rFonts w:ascii="Arial" w:hAnsi="Arial" w:cs="Arial"/>
          <w:b/>
        </w:rPr>
      </w:pPr>
    </w:p>
    <w:p w14:paraId="0FE35BFE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04CD42D" w14:textId="77777777" w:rsidR="00733A76" w:rsidRDefault="00733A76">
      <w:pPr>
        <w:jc w:val="center"/>
        <w:rPr>
          <w:rFonts w:ascii="Arial" w:hAnsi="Arial" w:cs="Arial"/>
          <w:b/>
        </w:rPr>
      </w:pPr>
    </w:p>
    <w:p w14:paraId="3E747EF7" w14:textId="77777777" w:rsidR="00733A76" w:rsidRDefault="00733A76">
      <w:pPr>
        <w:jc w:val="center"/>
        <w:rPr>
          <w:rFonts w:ascii="Arial" w:hAnsi="Arial" w:cs="Arial"/>
          <w:b/>
        </w:rPr>
      </w:pPr>
    </w:p>
    <w:p w14:paraId="1637A18D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F3D4D33" w14:textId="77777777" w:rsidR="00733A76" w:rsidRDefault="007750F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14:paraId="1DC79976" w14:textId="77777777" w:rsidR="00733A76" w:rsidRDefault="00733A76">
      <w:pPr>
        <w:jc w:val="center"/>
        <w:rPr>
          <w:rFonts w:ascii="Arial" w:hAnsi="Arial" w:cs="Arial"/>
          <w:b/>
        </w:rPr>
      </w:pPr>
    </w:p>
    <w:p w14:paraId="0D570821" w14:textId="77777777" w:rsidR="00733A76" w:rsidRDefault="00733A76">
      <w:pPr>
        <w:jc w:val="center"/>
        <w:rPr>
          <w:rFonts w:ascii="Arial" w:hAnsi="Arial" w:cs="Arial"/>
          <w:b/>
        </w:rPr>
      </w:pPr>
    </w:p>
    <w:p w14:paraId="5EDF9FAC" w14:textId="77777777" w:rsidR="00733A76" w:rsidRDefault="00733A76">
      <w:pPr>
        <w:jc w:val="center"/>
        <w:rPr>
          <w:rFonts w:ascii="Arial" w:hAnsi="Arial" w:cs="Arial"/>
          <w:b/>
        </w:rPr>
      </w:pPr>
    </w:p>
    <w:p w14:paraId="43FD607A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A6AFDBC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5951833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3CE1C84" w14:textId="77777777" w:rsidR="00733A76" w:rsidRDefault="007750FD">
      <w:pPr>
        <w:jc w:val="center"/>
        <w:rPr>
          <w:rFonts w:ascii="Arial" w:hAnsi="Arial" w:cs="Arial"/>
          <w:b/>
          <w:sz w:val="28"/>
        </w:rPr>
      </w:pPr>
      <w:commentRangeStart w:id="1"/>
      <w:r>
        <w:rPr>
          <w:rFonts w:ascii="Arial" w:hAnsi="Arial" w:cs="Arial"/>
          <w:b/>
          <w:sz w:val="28"/>
        </w:rPr>
        <w:t>Sistema Incorporado de Agenda Empresarial</w:t>
      </w:r>
      <w:commentRangeEnd w:id="1"/>
      <w:r w:rsidR="006661F3">
        <w:rPr>
          <w:rStyle w:val="Refdecomentrio"/>
        </w:rPr>
        <w:commentReference w:id="1"/>
      </w:r>
    </w:p>
    <w:p w14:paraId="7528D26F" w14:textId="77777777" w:rsidR="00733A76" w:rsidRDefault="00733A76">
      <w:pPr>
        <w:jc w:val="center"/>
        <w:rPr>
          <w:rFonts w:ascii="Arial" w:hAnsi="Arial" w:cs="Arial"/>
        </w:rPr>
      </w:pPr>
    </w:p>
    <w:p w14:paraId="3A1DEE67" w14:textId="77777777" w:rsidR="00733A76" w:rsidRDefault="00733A76">
      <w:pPr>
        <w:jc w:val="center"/>
        <w:rPr>
          <w:rFonts w:ascii="Arial" w:hAnsi="Arial" w:cs="Arial"/>
        </w:rPr>
      </w:pPr>
    </w:p>
    <w:p w14:paraId="294FA57C" w14:textId="77777777" w:rsidR="00733A76" w:rsidRDefault="00733A76">
      <w:pPr>
        <w:jc w:val="center"/>
        <w:rPr>
          <w:rFonts w:ascii="Arial" w:hAnsi="Arial" w:cs="Arial"/>
        </w:rPr>
      </w:pPr>
    </w:p>
    <w:p w14:paraId="6F8C4522" w14:textId="77777777" w:rsidR="00733A76" w:rsidRDefault="00733A76">
      <w:pPr>
        <w:jc w:val="center"/>
        <w:rPr>
          <w:rFonts w:ascii="Arial" w:hAnsi="Arial" w:cs="Arial"/>
        </w:rPr>
      </w:pPr>
    </w:p>
    <w:p w14:paraId="7345274E" w14:textId="77777777" w:rsidR="00733A76" w:rsidRDefault="00733A76">
      <w:pPr>
        <w:jc w:val="center"/>
        <w:rPr>
          <w:rFonts w:ascii="Arial" w:hAnsi="Arial" w:cs="Arial"/>
        </w:rPr>
      </w:pPr>
    </w:p>
    <w:p w14:paraId="3F01C236" w14:textId="77777777" w:rsidR="00733A76" w:rsidRDefault="00733A76">
      <w:pPr>
        <w:jc w:val="center"/>
        <w:rPr>
          <w:rFonts w:ascii="Arial" w:hAnsi="Arial" w:cs="Arial"/>
        </w:rPr>
      </w:pPr>
    </w:p>
    <w:p w14:paraId="41847A98" w14:textId="77777777" w:rsidR="00733A76" w:rsidRDefault="00733A76">
      <w:pPr>
        <w:jc w:val="center"/>
        <w:rPr>
          <w:rFonts w:ascii="Arial" w:hAnsi="Arial" w:cs="Arial"/>
        </w:rPr>
      </w:pPr>
    </w:p>
    <w:p w14:paraId="125FDF0E" w14:textId="77777777" w:rsidR="00733A76" w:rsidRDefault="00733A76">
      <w:pPr>
        <w:jc w:val="center"/>
        <w:rPr>
          <w:rFonts w:ascii="Arial" w:hAnsi="Arial" w:cs="Arial"/>
        </w:rPr>
      </w:pPr>
    </w:p>
    <w:p w14:paraId="02FCDAA8" w14:textId="77777777" w:rsidR="00733A76" w:rsidRDefault="00733A76">
      <w:pPr>
        <w:jc w:val="center"/>
        <w:rPr>
          <w:rFonts w:ascii="Arial" w:hAnsi="Arial" w:cs="Arial"/>
        </w:rPr>
      </w:pPr>
    </w:p>
    <w:p w14:paraId="395D05D8" w14:textId="77777777" w:rsidR="00733A76" w:rsidRDefault="00733A76">
      <w:pPr>
        <w:jc w:val="center"/>
        <w:rPr>
          <w:rFonts w:ascii="Arial" w:hAnsi="Arial" w:cs="Arial"/>
        </w:rPr>
      </w:pPr>
    </w:p>
    <w:p w14:paraId="40B60CC2" w14:textId="77777777" w:rsidR="00733A76" w:rsidRDefault="00733A76">
      <w:pPr>
        <w:jc w:val="center"/>
        <w:rPr>
          <w:rFonts w:ascii="Arial" w:hAnsi="Arial" w:cs="Arial"/>
        </w:rPr>
      </w:pPr>
    </w:p>
    <w:p w14:paraId="23143E6D" w14:textId="77777777" w:rsidR="00733A76" w:rsidRDefault="00733A76">
      <w:pPr>
        <w:jc w:val="center"/>
        <w:rPr>
          <w:rFonts w:ascii="Arial" w:hAnsi="Arial" w:cs="Arial"/>
        </w:rPr>
      </w:pPr>
    </w:p>
    <w:p w14:paraId="5AABAE2B" w14:textId="77777777"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14:paraId="074587E8" w14:textId="77777777" w:rsidR="007750FD" w:rsidRDefault="007750FD" w:rsidP="007750F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Anderson Pereira da Silva</w:t>
      </w:r>
      <w:r>
        <w:rPr>
          <w:rFonts w:ascii="Arial" w:hAnsi="Arial" w:cs="Arial"/>
          <w:sz w:val="24"/>
        </w:rPr>
        <w:br/>
        <w:t xml:space="preserve">Diego </w:t>
      </w:r>
      <w:proofErr w:type="spellStart"/>
      <w:r>
        <w:rPr>
          <w:rFonts w:ascii="Arial" w:hAnsi="Arial" w:cs="Arial"/>
          <w:sz w:val="24"/>
        </w:rPr>
        <w:t>Fantini</w:t>
      </w:r>
      <w:proofErr w:type="spellEnd"/>
      <w:r>
        <w:rPr>
          <w:rFonts w:ascii="Arial" w:hAnsi="Arial" w:cs="Arial"/>
          <w:sz w:val="24"/>
        </w:rPr>
        <w:t xml:space="preserve"> de Oliveira</w:t>
      </w:r>
      <w:r>
        <w:rPr>
          <w:rFonts w:ascii="Arial" w:hAnsi="Arial" w:cs="Arial"/>
          <w:sz w:val="24"/>
        </w:rPr>
        <w:br/>
        <w:t>Gabriel Henrique de Jesus</w:t>
      </w:r>
      <w:r>
        <w:rPr>
          <w:rFonts w:ascii="Arial" w:hAnsi="Arial" w:cs="Arial"/>
          <w:sz w:val="24"/>
        </w:rPr>
        <w:br/>
      </w:r>
    </w:p>
    <w:p w14:paraId="117B926C" w14:textId="77777777" w:rsidR="00733A76" w:rsidRDefault="00733A76">
      <w:pPr>
        <w:jc w:val="center"/>
        <w:rPr>
          <w:rFonts w:ascii="Arial" w:hAnsi="Arial" w:cs="Arial"/>
          <w:b/>
        </w:rPr>
      </w:pPr>
    </w:p>
    <w:p w14:paraId="4CACE31E" w14:textId="77777777" w:rsidR="00733A76" w:rsidRDefault="00733A76">
      <w:pPr>
        <w:jc w:val="center"/>
        <w:rPr>
          <w:rFonts w:ascii="Arial" w:hAnsi="Arial" w:cs="Arial"/>
          <w:b/>
        </w:rPr>
      </w:pPr>
    </w:p>
    <w:p w14:paraId="1F91E458" w14:textId="77777777" w:rsidR="00733A76" w:rsidRDefault="00733A76">
      <w:pPr>
        <w:jc w:val="center"/>
        <w:rPr>
          <w:rFonts w:ascii="Arial" w:hAnsi="Arial" w:cs="Arial"/>
          <w:b/>
        </w:rPr>
      </w:pPr>
    </w:p>
    <w:p w14:paraId="3AF1D3C5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A55F133" w14:textId="77777777" w:rsidR="00733A76" w:rsidRDefault="00733A76">
      <w:pPr>
        <w:jc w:val="center"/>
        <w:rPr>
          <w:rFonts w:ascii="Arial" w:hAnsi="Arial" w:cs="Arial"/>
          <w:b/>
        </w:rPr>
      </w:pPr>
    </w:p>
    <w:p w14:paraId="7E131A0D" w14:textId="77777777" w:rsidR="00733A76" w:rsidRDefault="00733A76">
      <w:pPr>
        <w:jc w:val="center"/>
        <w:rPr>
          <w:rFonts w:ascii="Arial" w:hAnsi="Arial" w:cs="Arial"/>
          <w:b/>
        </w:rPr>
      </w:pPr>
    </w:p>
    <w:p w14:paraId="3DDB4D79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137F267" w14:textId="77777777" w:rsidR="00733A76" w:rsidRDefault="00733A76">
      <w:pPr>
        <w:jc w:val="center"/>
        <w:rPr>
          <w:rFonts w:ascii="Arial" w:hAnsi="Arial" w:cs="Arial"/>
          <w:b/>
        </w:rPr>
      </w:pPr>
    </w:p>
    <w:p w14:paraId="7A5B0BEB" w14:textId="77777777" w:rsidR="00733A76" w:rsidRDefault="00733A76">
      <w:pPr>
        <w:jc w:val="center"/>
        <w:rPr>
          <w:rFonts w:ascii="Arial" w:hAnsi="Arial" w:cs="Arial"/>
          <w:b/>
        </w:rPr>
      </w:pPr>
    </w:p>
    <w:p w14:paraId="11E5208C" w14:textId="77777777" w:rsidR="00733A76" w:rsidRDefault="00733A76">
      <w:pPr>
        <w:jc w:val="center"/>
        <w:rPr>
          <w:rFonts w:ascii="Arial" w:hAnsi="Arial" w:cs="Arial"/>
          <w:b/>
        </w:rPr>
      </w:pPr>
    </w:p>
    <w:p w14:paraId="1E1E5D2C" w14:textId="77777777" w:rsidR="00733A76" w:rsidRDefault="007750FD">
      <w:pPr>
        <w:jc w:val="center"/>
        <w:rPr>
          <w:rFonts w:ascii="Arial" w:hAnsi="Arial" w:cs="Arial"/>
          <w:b/>
          <w:sz w:val="28"/>
        </w:rPr>
      </w:pPr>
      <w:commentRangeStart w:id="2"/>
      <w:r>
        <w:rPr>
          <w:rFonts w:ascii="Arial" w:hAnsi="Arial" w:cs="Arial"/>
          <w:b/>
          <w:sz w:val="28"/>
        </w:rPr>
        <w:t>Sistema Incorporado de Agenda Empresarial</w:t>
      </w:r>
      <w:commentRangeEnd w:id="2"/>
      <w:r w:rsidR="006661F3">
        <w:rPr>
          <w:rStyle w:val="Refdecomentrio"/>
        </w:rPr>
        <w:commentReference w:id="2"/>
      </w:r>
    </w:p>
    <w:p w14:paraId="0DE93150" w14:textId="77777777" w:rsidR="00733A76" w:rsidRDefault="00733A76">
      <w:pPr>
        <w:jc w:val="center"/>
        <w:rPr>
          <w:rFonts w:ascii="Arial" w:hAnsi="Arial" w:cs="Arial"/>
          <w:b/>
        </w:rPr>
      </w:pPr>
    </w:p>
    <w:p w14:paraId="461572C0" w14:textId="77777777" w:rsidR="00733A76" w:rsidRDefault="008C6955">
      <w:pPr>
        <w:ind w:left="5245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Relatório técnico de produção de software, como requisito parcial para obtenção de nota na disciplina de Orientação de Trabalho de Conclusão de Curso.</w:t>
      </w:r>
    </w:p>
    <w:p w14:paraId="3FDFFB6E" w14:textId="77777777" w:rsidR="00733A76" w:rsidRDefault="00733A76">
      <w:pPr>
        <w:jc w:val="center"/>
        <w:rPr>
          <w:rFonts w:ascii="Arial" w:hAnsi="Arial" w:cs="Arial"/>
          <w:b/>
        </w:rPr>
      </w:pPr>
    </w:p>
    <w:p w14:paraId="0EBD6FF9" w14:textId="77777777" w:rsidR="00733A76" w:rsidRDefault="00733A76">
      <w:pPr>
        <w:jc w:val="center"/>
        <w:rPr>
          <w:rFonts w:ascii="Arial" w:hAnsi="Arial" w:cs="Arial"/>
          <w:b/>
        </w:rPr>
      </w:pPr>
    </w:p>
    <w:p w14:paraId="147D621A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9292D3A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BB8E33D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EF2547A" w14:textId="77777777" w:rsidR="00733A76" w:rsidRDefault="00733A76">
      <w:pPr>
        <w:jc w:val="center"/>
        <w:rPr>
          <w:rFonts w:ascii="Arial" w:hAnsi="Arial" w:cs="Arial"/>
          <w:b/>
        </w:rPr>
      </w:pPr>
    </w:p>
    <w:p w14:paraId="619FCACC" w14:textId="77777777" w:rsidR="00733A76" w:rsidRDefault="00733A76">
      <w:pPr>
        <w:jc w:val="center"/>
        <w:rPr>
          <w:rFonts w:ascii="Arial" w:hAnsi="Arial" w:cs="Arial"/>
          <w:b/>
        </w:rPr>
      </w:pPr>
    </w:p>
    <w:p w14:paraId="4A33E553" w14:textId="77777777" w:rsidR="00733A76" w:rsidRDefault="00733A76">
      <w:pPr>
        <w:jc w:val="center"/>
        <w:rPr>
          <w:rFonts w:ascii="Arial" w:hAnsi="Arial" w:cs="Arial"/>
          <w:b/>
        </w:rPr>
      </w:pPr>
    </w:p>
    <w:p w14:paraId="43F18C99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4ABB58E" w14:textId="77777777" w:rsidR="007750FD" w:rsidRDefault="007750FD">
      <w:pPr>
        <w:jc w:val="center"/>
        <w:rPr>
          <w:rFonts w:ascii="Arial" w:hAnsi="Arial" w:cs="Arial"/>
          <w:b/>
        </w:rPr>
      </w:pPr>
    </w:p>
    <w:p w14:paraId="6A60D89B" w14:textId="77777777" w:rsidR="00733A76" w:rsidRDefault="00733A76">
      <w:pPr>
        <w:jc w:val="center"/>
        <w:rPr>
          <w:rFonts w:ascii="Arial" w:hAnsi="Arial" w:cs="Arial"/>
          <w:b/>
        </w:rPr>
      </w:pPr>
    </w:p>
    <w:p w14:paraId="2062B237" w14:textId="77777777" w:rsidR="00733A76" w:rsidRDefault="00733A76">
      <w:pPr>
        <w:jc w:val="center"/>
        <w:rPr>
          <w:rFonts w:ascii="Arial" w:hAnsi="Arial" w:cs="Arial"/>
          <w:b/>
        </w:rPr>
      </w:pPr>
    </w:p>
    <w:p w14:paraId="055B9DC8" w14:textId="77777777" w:rsidR="00733A76" w:rsidRDefault="008C69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CURITIBA, 2017</w:t>
      </w:r>
    </w:p>
    <w:p w14:paraId="26C0C52B" w14:textId="77777777"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14:paraId="4C58CF59" w14:textId="77777777" w:rsidR="00733A76" w:rsidRDefault="00733A76">
      <w:pPr>
        <w:rPr>
          <w:rFonts w:ascii="Arial" w:hAnsi="Arial" w:cs="Arial"/>
          <w:sz w:val="24"/>
        </w:rPr>
      </w:pPr>
    </w:p>
    <w:p w14:paraId="0617632D" w14:textId="77777777" w:rsidR="00733A76" w:rsidRDefault="00733A76">
      <w:pPr>
        <w:rPr>
          <w:rFonts w:ascii="Arial" w:hAnsi="Arial" w:cs="Arial"/>
          <w:sz w:val="24"/>
        </w:rPr>
      </w:pPr>
    </w:p>
    <w:p w14:paraId="4A4460A8" w14:textId="77777777" w:rsidR="00733A76" w:rsidRPr="00003485" w:rsidRDefault="008C6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Palavras-chave:</w:t>
      </w:r>
    </w:p>
    <w:p w14:paraId="3C3CE66C" w14:textId="77777777" w:rsidR="00733A76" w:rsidRDefault="00733A76">
      <w:pPr>
        <w:rPr>
          <w:rFonts w:ascii="Arial" w:hAnsi="Arial" w:cs="Arial"/>
          <w:sz w:val="24"/>
        </w:rPr>
      </w:pPr>
    </w:p>
    <w:p w14:paraId="07608B77" w14:textId="77777777" w:rsidR="00733A76" w:rsidRDefault="00733A76">
      <w:pPr>
        <w:rPr>
          <w:rFonts w:ascii="Arial" w:hAnsi="Arial" w:cs="Arial"/>
          <w:sz w:val="24"/>
        </w:rPr>
      </w:pPr>
    </w:p>
    <w:p w14:paraId="1DD2F99F" w14:textId="77777777" w:rsidR="00733A76" w:rsidRDefault="00733A76">
      <w:pPr>
        <w:rPr>
          <w:rFonts w:ascii="Arial" w:hAnsi="Arial" w:cs="Arial"/>
          <w:sz w:val="24"/>
        </w:rPr>
      </w:pPr>
    </w:p>
    <w:p w14:paraId="41BF14BD" w14:textId="77777777"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14:paraId="5A8B778B" w14:textId="77777777"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QUADROS</w:t>
      </w:r>
    </w:p>
    <w:p w14:paraId="3375E404" w14:textId="77777777" w:rsidR="00733A76" w:rsidRDefault="00733A76">
      <w:pPr>
        <w:rPr>
          <w:rFonts w:ascii="Arial" w:hAnsi="Arial" w:cs="Arial"/>
          <w:sz w:val="24"/>
        </w:rPr>
      </w:pPr>
    </w:p>
    <w:p w14:paraId="4CB94319" w14:textId="77777777" w:rsidR="00733A76" w:rsidRDefault="00733A76">
      <w:pPr>
        <w:rPr>
          <w:rFonts w:ascii="Arial" w:hAnsi="Arial" w:cs="Arial"/>
          <w:sz w:val="24"/>
        </w:rPr>
      </w:pPr>
    </w:p>
    <w:p w14:paraId="7A4FE128" w14:textId="77777777" w:rsidR="00733A76" w:rsidRDefault="00733A76">
      <w:pPr>
        <w:rPr>
          <w:rFonts w:ascii="Arial" w:hAnsi="Arial" w:cs="Arial"/>
          <w:sz w:val="24"/>
        </w:rPr>
      </w:pPr>
    </w:p>
    <w:p w14:paraId="657DBBE2" w14:textId="77777777" w:rsidR="00733A76" w:rsidRDefault="00733A76">
      <w:pPr>
        <w:rPr>
          <w:rFonts w:ascii="Arial" w:hAnsi="Arial" w:cs="Arial"/>
          <w:sz w:val="24"/>
        </w:rPr>
      </w:pPr>
    </w:p>
    <w:p w14:paraId="239DACC9" w14:textId="77777777"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14:paraId="72FA7322" w14:textId="77777777"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14:paraId="0D1FD092" w14:textId="77777777" w:rsidR="00733A76" w:rsidRDefault="00733A76">
      <w:pPr>
        <w:rPr>
          <w:rFonts w:ascii="Arial" w:hAnsi="Arial" w:cs="Arial"/>
          <w:sz w:val="24"/>
        </w:rPr>
      </w:pPr>
    </w:p>
    <w:p w14:paraId="18913633" w14:textId="77777777" w:rsidR="00733A76" w:rsidRDefault="00733A76">
      <w:pPr>
        <w:rPr>
          <w:rFonts w:ascii="Arial" w:hAnsi="Arial" w:cs="Arial"/>
          <w:sz w:val="24"/>
        </w:rPr>
      </w:pPr>
    </w:p>
    <w:p w14:paraId="15D90F1B" w14:textId="77777777" w:rsidR="00733A76" w:rsidRDefault="008C6955">
      <w:pPr>
        <w:rPr>
          <w:rFonts w:ascii="Arial" w:hAnsi="Arial" w:cs="Arial"/>
          <w:sz w:val="24"/>
        </w:rPr>
      </w:pPr>
      <w:r>
        <w:br w:type="page"/>
      </w:r>
    </w:p>
    <w:p w14:paraId="43254AB6" w14:textId="77777777" w:rsidR="00733A76" w:rsidRDefault="008C69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FIGURAS</w:t>
      </w:r>
    </w:p>
    <w:p w14:paraId="08B00209" w14:textId="77777777" w:rsidR="00733A76" w:rsidRDefault="00733A76">
      <w:pPr>
        <w:rPr>
          <w:rFonts w:ascii="Arial" w:hAnsi="Arial" w:cs="Arial"/>
          <w:sz w:val="24"/>
        </w:rPr>
      </w:pPr>
    </w:p>
    <w:p w14:paraId="634AC58B" w14:textId="77777777" w:rsidR="00733A76" w:rsidRDefault="00733A76">
      <w:pPr>
        <w:rPr>
          <w:rFonts w:ascii="Arial" w:hAnsi="Arial" w:cs="Arial"/>
          <w:sz w:val="24"/>
        </w:rPr>
      </w:pPr>
    </w:p>
    <w:p w14:paraId="46896121" w14:textId="77777777" w:rsidR="00733A76" w:rsidRDefault="00733A76">
      <w:pPr>
        <w:rPr>
          <w:rFonts w:ascii="Arial" w:hAnsi="Arial" w:cs="Arial"/>
          <w:sz w:val="24"/>
        </w:rPr>
      </w:pPr>
    </w:p>
    <w:p w14:paraId="1F5FFD97" w14:textId="77777777" w:rsidR="00733A76" w:rsidRDefault="008C6955">
      <w:pPr>
        <w:jc w:val="center"/>
        <w:rPr>
          <w:rFonts w:ascii="Arial" w:hAnsi="Arial" w:cs="Arial"/>
          <w:b/>
          <w:sz w:val="24"/>
        </w:rPr>
      </w:pPr>
      <w:r>
        <w:br w:type="column"/>
      </w:r>
      <w:r>
        <w:rPr>
          <w:rFonts w:ascii="Arial" w:hAnsi="Arial" w:cs="Arial"/>
          <w:b/>
          <w:sz w:val="24"/>
        </w:rPr>
        <w:lastRenderedPageBreak/>
        <w:t>SUMÁRIO</w:t>
      </w:r>
    </w:p>
    <w:p w14:paraId="40905216" w14:textId="77777777" w:rsidR="00733A76" w:rsidRDefault="00733A76">
      <w:pPr>
        <w:rPr>
          <w:rFonts w:ascii="Arial" w:hAnsi="Arial" w:cs="Arial"/>
          <w:sz w:val="24"/>
        </w:rPr>
      </w:pPr>
    </w:p>
    <w:p w14:paraId="7BA9F3B9" w14:textId="77777777" w:rsidR="00733A76" w:rsidRDefault="00733A76">
      <w:pPr>
        <w:rPr>
          <w:rFonts w:ascii="Arial" w:hAnsi="Arial" w:cs="Arial"/>
          <w:sz w:val="24"/>
        </w:rPr>
      </w:pPr>
    </w:p>
    <w:p w14:paraId="41F80953" w14:textId="77777777" w:rsidR="00733A76" w:rsidRDefault="00733A76">
      <w:pPr>
        <w:rPr>
          <w:rFonts w:ascii="Arial" w:hAnsi="Arial" w:cs="Arial"/>
          <w:sz w:val="24"/>
        </w:rPr>
      </w:pPr>
    </w:p>
    <w:p w14:paraId="638A9E93" w14:textId="77777777" w:rsidR="00733A76" w:rsidRDefault="00733A76">
      <w:pPr>
        <w:rPr>
          <w:rFonts w:ascii="Arial" w:hAnsi="Arial" w:cs="Arial"/>
          <w:sz w:val="24"/>
        </w:rPr>
        <w:sectPr w:rsidR="00733A76">
          <w:headerReference w:type="default" r:id="rId10"/>
          <w:footerReference w:type="default" r:id="rId11"/>
          <w:pgSz w:w="11906" w:h="16838"/>
          <w:pgMar w:top="1701" w:right="1134" w:bottom="1134" w:left="1701" w:header="567" w:footer="161" w:gutter="0"/>
          <w:cols w:space="720"/>
          <w:formProt w:val="0"/>
          <w:docGrid w:linePitch="360" w:charSpace="-2049"/>
        </w:sectPr>
      </w:pPr>
    </w:p>
    <w:p w14:paraId="57F25D0B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commentRangeStart w:id="3"/>
      <w:r>
        <w:rPr>
          <w:rFonts w:ascii="Arial" w:hAnsi="Arial" w:cs="Arial"/>
          <w:b/>
        </w:rPr>
        <w:lastRenderedPageBreak/>
        <w:t>INTRODUÇÃO</w:t>
      </w:r>
      <w:commentRangeEnd w:id="3"/>
      <w:r w:rsidR="00D10B4F">
        <w:rPr>
          <w:rStyle w:val="Refdecomentrio"/>
        </w:rPr>
        <w:commentReference w:id="3"/>
      </w:r>
    </w:p>
    <w:p w14:paraId="07E86191" w14:textId="77777777" w:rsidR="00F0105B" w:rsidRDefault="00F010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acompanhar o mercado de trabalho, é possível encontrar várias empresas</w:t>
      </w:r>
      <w:r w:rsidR="00C873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estão começando suas atividades,</w:t>
      </w:r>
      <w:r w:rsidR="00A908E2">
        <w:rPr>
          <w:rFonts w:ascii="Arial" w:hAnsi="Arial" w:cs="Arial"/>
        </w:rPr>
        <w:t xml:space="preserve"> mas que não estão</w:t>
      </w:r>
      <w:r>
        <w:rPr>
          <w:rFonts w:ascii="Arial" w:hAnsi="Arial" w:cs="Arial"/>
        </w:rPr>
        <w:t xml:space="preserve"> </w:t>
      </w:r>
      <w:r w:rsidR="00A908E2">
        <w:rPr>
          <w:rFonts w:ascii="Arial" w:hAnsi="Arial" w:cs="Arial"/>
        </w:rPr>
        <w:t xml:space="preserve">encontrando um “roteiro” de como </w:t>
      </w:r>
      <w:del w:id="5" w:author="Rômulo Ferreira" w:date="2017-09-04T18:58:00Z">
        <w:r w:rsidR="00A908E2" w:rsidDel="006661F3">
          <w:rPr>
            <w:rFonts w:ascii="Arial" w:hAnsi="Arial" w:cs="Arial"/>
          </w:rPr>
          <w:delText xml:space="preserve">se </w:delText>
        </w:r>
      </w:del>
      <w:r w:rsidR="00A908E2">
        <w:rPr>
          <w:rFonts w:ascii="Arial" w:hAnsi="Arial" w:cs="Arial"/>
        </w:rPr>
        <w:t xml:space="preserve">atingir e </w:t>
      </w:r>
      <w:del w:id="6" w:author="Rômulo Ferreira" w:date="2017-09-04T18:59:00Z">
        <w:r w:rsidR="00A908E2" w:rsidDel="006661F3">
          <w:rPr>
            <w:rFonts w:ascii="Arial" w:hAnsi="Arial" w:cs="Arial"/>
          </w:rPr>
          <w:delText xml:space="preserve">se </w:delText>
        </w:r>
      </w:del>
      <w:r w:rsidR="00A908E2">
        <w:rPr>
          <w:rFonts w:ascii="Arial" w:hAnsi="Arial" w:cs="Arial"/>
        </w:rPr>
        <w:t xml:space="preserve">manter </w:t>
      </w:r>
      <w:del w:id="7" w:author="Rômulo Ferreira" w:date="2017-09-04T18:59:00Z">
        <w:r w:rsidR="00A908E2" w:rsidDel="006661F3">
          <w:rPr>
            <w:rFonts w:ascii="Arial" w:hAnsi="Arial" w:cs="Arial"/>
          </w:rPr>
          <w:delText xml:space="preserve">com </w:delText>
        </w:r>
      </w:del>
      <w:commentRangeStart w:id="8"/>
      <w:r w:rsidR="00A908E2">
        <w:rPr>
          <w:rFonts w:ascii="Arial" w:hAnsi="Arial" w:cs="Arial"/>
        </w:rPr>
        <w:t>sucesso</w:t>
      </w:r>
      <w:commentRangeEnd w:id="8"/>
      <w:r w:rsidR="006661F3">
        <w:rPr>
          <w:rStyle w:val="Refdecomentrio"/>
        </w:rPr>
        <w:commentReference w:id="8"/>
      </w:r>
      <w:r w:rsidR="00A908E2">
        <w:rPr>
          <w:rFonts w:ascii="Arial" w:hAnsi="Arial" w:cs="Arial"/>
        </w:rPr>
        <w:t>.</w:t>
      </w:r>
    </w:p>
    <w:p w14:paraId="78F3A0BC" w14:textId="77777777" w:rsidR="0045457F" w:rsidRDefault="00A908E2">
      <w:pPr>
        <w:jc w:val="both"/>
        <w:rPr>
          <w:ins w:id="9" w:author="Rômulo Ferreira" w:date="2017-09-04T19:03:00Z"/>
          <w:rFonts w:ascii="Arial" w:hAnsi="Arial" w:cs="Arial"/>
        </w:rPr>
      </w:pPr>
      <w:r>
        <w:rPr>
          <w:rFonts w:ascii="Arial" w:hAnsi="Arial" w:cs="Arial"/>
        </w:rPr>
        <w:t xml:space="preserve">Levando em conta que são pequenas empresas, </w:t>
      </w:r>
      <w:r w:rsidR="0045457F">
        <w:rPr>
          <w:rFonts w:ascii="Arial" w:hAnsi="Arial" w:cs="Arial"/>
        </w:rPr>
        <w:t>muitas delas não têm</w:t>
      </w:r>
      <w:r>
        <w:rPr>
          <w:rFonts w:ascii="Arial" w:hAnsi="Arial" w:cs="Arial"/>
        </w:rPr>
        <w:t xml:space="preserve"> conhecimento que a tecnologia </w:t>
      </w:r>
      <w:del w:id="10" w:author="Rômulo Ferreira" w:date="2017-09-04T18:59:00Z">
        <w:r w:rsidDel="006661F3">
          <w:rPr>
            <w:rFonts w:ascii="Arial" w:hAnsi="Arial" w:cs="Arial"/>
          </w:rPr>
          <w:delText xml:space="preserve">possa </w:delText>
        </w:r>
      </w:del>
      <w:ins w:id="11" w:author="Rômulo Ferreira" w:date="2017-09-04T18:59:00Z">
        <w:r w:rsidR="006661F3">
          <w:rPr>
            <w:rFonts w:ascii="Arial" w:hAnsi="Arial" w:cs="Arial"/>
          </w:rPr>
          <w:t>pode</w:t>
        </w:r>
        <w:r w:rsidR="006661F3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ser </w:t>
      </w:r>
      <w:del w:id="12" w:author="Rômulo Ferreira" w:date="2017-09-04T18:59:00Z">
        <w:r w:rsidDel="006661F3">
          <w:rPr>
            <w:rFonts w:ascii="Arial" w:hAnsi="Arial" w:cs="Arial"/>
          </w:rPr>
          <w:delText xml:space="preserve">uma </w:delText>
        </w:r>
      </w:del>
      <w:ins w:id="13" w:author="Rômulo Ferreira" w:date="2017-09-04T19:00:00Z">
        <w:r w:rsidR="006661F3">
          <w:rPr>
            <w:rFonts w:ascii="Arial" w:hAnsi="Arial" w:cs="Arial"/>
          </w:rPr>
          <w:t xml:space="preserve">utilizada como </w:t>
        </w:r>
      </w:ins>
      <w:r>
        <w:rPr>
          <w:rFonts w:ascii="Arial" w:hAnsi="Arial" w:cs="Arial"/>
        </w:rPr>
        <w:t xml:space="preserve">ferramenta </w:t>
      </w:r>
      <w:del w:id="14" w:author="Rômulo Ferreira" w:date="2017-09-04T19:00:00Z">
        <w:r w:rsidDel="006661F3">
          <w:rPr>
            <w:rFonts w:ascii="Arial" w:hAnsi="Arial" w:cs="Arial"/>
          </w:rPr>
          <w:delText xml:space="preserve">muito </w:delText>
        </w:r>
      </w:del>
      <w:ins w:id="15" w:author="Rômulo Ferreira" w:date="2017-09-04T19:00:00Z">
        <w:r w:rsidR="006661F3">
          <w:rPr>
            <w:rFonts w:ascii="Arial" w:hAnsi="Arial" w:cs="Arial"/>
          </w:rPr>
          <w:t>para promover a competitividade</w:t>
        </w:r>
        <w:r w:rsidR="006661F3">
          <w:rPr>
            <w:rFonts w:ascii="Arial" w:hAnsi="Arial" w:cs="Arial"/>
          </w:rPr>
          <w:t xml:space="preserve"> </w:t>
        </w:r>
      </w:ins>
      <w:del w:id="16" w:author="Rômulo Ferreira" w:date="2017-09-04T19:00:00Z">
        <w:r w:rsidDel="006661F3">
          <w:rPr>
            <w:rFonts w:ascii="Arial" w:hAnsi="Arial" w:cs="Arial"/>
          </w:rPr>
          <w:delText xml:space="preserve">competitiva </w:delText>
        </w:r>
      </w:del>
      <w:r>
        <w:rPr>
          <w:rFonts w:ascii="Arial" w:hAnsi="Arial" w:cs="Arial"/>
        </w:rPr>
        <w:t>no seu ramo</w:t>
      </w:r>
      <w:ins w:id="17" w:author="Rômulo Ferreira" w:date="2017-09-04T19:00:00Z">
        <w:r w:rsidR="006661F3">
          <w:rPr>
            <w:rFonts w:ascii="Arial" w:hAnsi="Arial" w:cs="Arial"/>
          </w:rPr>
          <w:t xml:space="preserve"> de atuação</w:t>
        </w:r>
      </w:ins>
      <w:r>
        <w:rPr>
          <w:rFonts w:ascii="Arial" w:hAnsi="Arial" w:cs="Arial"/>
        </w:rPr>
        <w:t xml:space="preserve">. Já as </w:t>
      </w:r>
      <w:ins w:id="18" w:author="Rômulo Ferreira" w:date="2017-09-04T19:00:00Z">
        <w:r w:rsidR="006661F3">
          <w:rPr>
            <w:rFonts w:ascii="Arial" w:hAnsi="Arial" w:cs="Arial"/>
          </w:rPr>
          <w:t xml:space="preserve">empresas </w:t>
        </w:r>
      </w:ins>
      <w:r>
        <w:rPr>
          <w:rFonts w:ascii="Arial" w:hAnsi="Arial" w:cs="Arial"/>
        </w:rPr>
        <w:t>que têm esse tipo de conhecimento, optam por soluções de baixo ou nenhum custo.</w:t>
      </w:r>
      <w:r w:rsidR="0045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suprir esse </w:t>
      </w:r>
      <w:r w:rsidR="0045457F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caso de empresas, uma </w:t>
      </w:r>
      <w:del w:id="19" w:author="Rômulo Ferreira" w:date="2017-09-04T19:01:00Z">
        <w:r w:rsidDel="006661F3">
          <w:rPr>
            <w:rFonts w:ascii="Arial" w:hAnsi="Arial" w:cs="Arial"/>
          </w:rPr>
          <w:delText xml:space="preserve">das possíveis </w:delText>
        </w:r>
      </w:del>
      <w:r>
        <w:rPr>
          <w:rFonts w:ascii="Arial" w:hAnsi="Arial" w:cs="Arial"/>
        </w:rPr>
        <w:t>alternativa</w:t>
      </w:r>
      <w:del w:id="20" w:author="Rômulo Ferreira" w:date="2017-09-04T19:01:00Z">
        <w:r w:rsidDel="006661F3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</w:t>
      </w:r>
      <w:r w:rsidR="0045457F">
        <w:rPr>
          <w:rFonts w:ascii="Arial" w:hAnsi="Arial" w:cs="Arial"/>
        </w:rPr>
        <w:t>é investir em softwares livres</w:t>
      </w:r>
      <w:del w:id="21" w:author="Rômulo Ferreira" w:date="2017-09-04T19:01:00Z">
        <w:r w:rsidR="0045457F" w:rsidDel="006661F3">
          <w:rPr>
            <w:rFonts w:ascii="Arial" w:hAnsi="Arial" w:cs="Arial"/>
          </w:rPr>
          <w:delText>,</w:delText>
        </w:r>
      </w:del>
      <w:r w:rsidR="0045457F">
        <w:rPr>
          <w:rFonts w:ascii="Arial" w:hAnsi="Arial" w:cs="Arial"/>
        </w:rPr>
        <w:t xml:space="preserve"> que façam a organização básica de dados do empreendimento.</w:t>
      </w:r>
    </w:p>
    <w:p w14:paraId="356A3AD1" w14:textId="77777777" w:rsidR="006661F3" w:rsidRDefault="006661F3">
      <w:pPr>
        <w:jc w:val="both"/>
        <w:rPr>
          <w:ins w:id="22" w:author="Rômulo Ferreira" w:date="2017-09-04T19:01:00Z"/>
          <w:rFonts w:ascii="Arial" w:hAnsi="Arial" w:cs="Arial"/>
        </w:rPr>
      </w:pPr>
      <w:ins w:id="23" w:author="Rômulo Ferreira" w:date="2017-09-04T19:03:00Z">
        <w:r>
          <w:rPr>
            <w:rFonts w:ascii="Arial" w:hAnsi="Arial" w:cs="Arial"/>
          </w:rPr>
          <w:t xml:space="preserve">*** apresentar dados </w:t>
        </w:r>
      </w:ins>
      <w:ins w:id="24" w:author="Rômulo Ferreira" w:date="2017-09-04T19:04:00Z">
        <w:r>
          <w:rPr>
            <w:rFonts w:ascii="Arial" w:hAnsi="Arial" w:cs="Arial"/>
          </w:rPr>
          <w:t xml:space="preserve">sobre </w:t>
        </w:r>
      </w:ins>
    </w:p>
    <w:p w14:paraId="475F3AC4" w14:textId="77777777" w:rsidR="006661F3" w:rsidRDefault="006661F3">
      <w:pPr>
        <w:jc w:val="both"/>
        <w:rPr>
          <w:rFonts w:ascii="Arial" w:hAnsi="Arial" w:cs="Arial"/>
        </w:rPr>
      </w:pPr>
      <w:ins w:id="25" w:author="Rômulo Ferreira" w:date="2017-09-04T19:01:00Z">
        <w:r>
          <w:rPr>
            <w:rFonts w:ascii="Arial" w:hAnsi="Arial" w:cs="Arial"/>
          </w:rPr>
          <w:t>*** falta parágrafo de ligação entre</w:t>
        </w:r>
      </w:ins>
      <w:ins w:id="26" w:author="Rômulo Ferreira" w:date="2017-09-04T19:02:00Z">
        <w:r>
          <w:rPr>
            <w:rFonts w:ascii="Arial" w:hAnsi="Arial" w:cs="Arial"/>
          </w:rPr>
          <w:t xml:space="preserve"> os parágrafos acima e abaixo ***</w:t>
        </w:r>
      </w:ins>
    </w:p>
    <w:p w14:paraId="2B5E5F0D" w14:textId="77777777" w:rsidR="006661F3" w:rsidRDefault="00D628FB">
      <w:pPr>
        <w:jc w:val="both"/>
        <w:rPr>
          <w:ins w:id="27" w:author="Rômulo Ferreira" w:date="2017-09-04T19:02:00Z"/>
          <w:rFonts w:ascii="Arial" w:hAnsi="Arial" w:cs="Arial"/>
        </w:rPr>
      </w:pPr>
      <w:r>
        <w:rPr>
          <w:rFonts w:ascii="Arial" w:hAnsi="Arial" w:cs="Arial"/>
        </w:rPr>
        <w:t>Neste trabalho</w:t>
      </w:r>
      <w:ins w:id="28" w:author="Rômulo Ferreira" w:date="2017-09-04T19:01:00Z">
        <w:r w:rsidR="006661F3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é </w:t>
      </w:r>
      <w:del w:id="29" w:author="Rômulo Ferreira" w:date="2017-09-04T19:01:00Z">
        <w:r w:rsidDel="006661F3">
          <w:rPr>
            <w:rFonts w:ascii="Arial" w:hAnsi="Arial" w:cs="Arial"/>
          </w:rPr>
          <w:delText xml:space="preserve">apresentado </w:delText>
        </w:r>
      </w:del>
      <w:ins w:id="30" w:author="Rômulo Ferreira" w:date="2017-09-04T19:01:00Z">
        <w:r w:rsidR="006661F3">
          <w:rPr>
            <w:rFonts w:ascii="Arial" w:hAnsi="Arial" w:cs="Arial"/>
          </w:rPr>
          <w:t>apresentad</w:t>
        </w:r>
        <w:r w:rsidR="006661F3">
          <w:rPr>
            <w:rFonts w:ascii="Arial" w:hAnsi="Arial" w:cs="Arial"/>
          </w:rPr>
          <w:t>a</w:t>
        </w:r>
        <w:r w:rsidR="006661F3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uma</w:t>
      </w:r>
      <w:r w:rsidR="00C873A5">
        <w:rPr>
          <w:rFonts w:ascii="Arial" w:hAnsi="Arial" w:cs="Arial"/>
        </w:rPr>
        <w:t xml:space="preserve"> aplicação baseada em Sistemas Integrados de Gestão (ERP), que </w:t>
      </w:r>
      <w:commentRangeStart w:id="31"/>
      <w:r w:rsidR="00C873A5">
        <w:rPr>
          <w:rFonts w:ascii="Arial" w:hAnsi="Arial" w:cs="Arial"/>
        </w:rPr>
        <w:t>auxilie as empresas na obtenção de lucro e redução de custos, aumentando sua velocidade na produtividade e tornando seu relacionamento cliente/funcionário mais rápido e eficaz.</w:t>
      </w:r>
      <w:commentRangeEnd w:id="31"/>
      <w:r w:rsidR="006661F3">
        <w:rPr>
          <w:rStyle w:val="Refdecomentrio"/>
        </w:rPr>
        <w:commentReference w:id="31"/>
      </w:r>
      <w:r w:rsidR="0045457F">
        <w:rPr>
          <w:rFonts w:ascii="Arial" w:hAnsi="Arial" w:cs="Arial"/>
        </w:rPr>
        <w:t xml:space="preserve"> </w:t>
      </w:r>
    </w:p>
    <w:p w14:paraId="5E713423" w14:textId="77777777" w:rsidR="00D628FB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 solução </w:t>
      </w:r>
      <w:del w:id="32" w:author="Rômulo Ferreira" w:date="2017-09-04T19:05:00Z">
        <w:r w:rsidDel="006661F3">
          <w:rPr>
            <w:rFonts w:ascii="Arial" w:hAnsi="Arial" w:cs="Arial"/>
          </w:rPr>
          <w:delText xml:space="preserve">possui </w:delText>
        </w:r>
      </w:del>
      <w:ins w:id="33" w:author="Rômulo Ferreira" w:date="2017-09-04T19:05:00Z">
        <w:r w:rsidR="006661F3">
          <w:rPr>
            <w:rFonts w:ascii="Arial" w:hAnsi="Arial" w:cs="Arial"/>
          </w:rPr>
          <w:t>possuirá</w:t>
        </w:r>
        <w:r w:rsidR="006661F3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cadastro de produtos, de clientes e fornecedores, movimentação de entrada e saída dos produtos do estoque e relatório de produtos no estoque, controle de vendas e pedidos.</w:t>
      </w:r>
    </w:p>
    <w:p w14:paraId="37EA0852" w14:textId="77777777" w:rsidR="00733A76" w:rsidRDefault="00D628F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isso, </w:t>
      </w:r>
      <w:del w:id="34" w:author="Rômulo Ferreira" w:date="2017-09-04T19:03:00Z">
        <w:r w:rsidDel="006661F3">
          <w:rPr>
            <w:rFonts w:ascii="Arial" w:hAnsi="Arial" w:cs="Arial"/>
          </w:rPr>
          <w:delText xml:space="preserve">foi realizado </w:delText>
        </w:r>
      </w:del>
      <w:r>
        <w:rPr>
          <w:rFonts w:ascii="Arial" w:hAnsi="Arial" w:cs="Arial"/>
        </w:rPr>
        <w:t xml:space="preserve">análises em </w:t>
      </w:r>
      <w:r w:rsidR="001F0F58">
        <w:rPr>
          <w:rFonts w:ascii="Arial" w:hAnsi="Arial" w:cs="Arial"/>
        </w:rPr>
        <w:t>pequenas empresas</w:t>
      </w:r>
      <w:ins w:id="35" w:author="Rômulo Ferreira" w:date="2017-09-04T19:03:00Z">
        <w:r w:rsidR="006661F3">
          <w:rPr>
            <w:rFonts w:ascii="Arial" w:hAnsi="Arial" w:cs="Arial"/>
          </w:rPr>
          <w:t xml:space="preserve"> serão realizadas</w:t>
        </w:r>
      </w:ins>
      <w:r w:rsidR="001F0F58">
        <w:rPr>
          <w:rFonts w:ascii="Arial" w:hAnsi="Arial" w:cs="Arial"/>
        </w:rPr>
        <w:t xml:space="preserve">, por meio de </w:t>
      </w:r>
      <w:proofErr w:type="gramStart"/>
      <w:r w:rsidR="001F0F58">
        <w:rPr>
          <w:rFonts w:ascii="Arial" w:hAnsi="Arial" w:cs="Arial"/>
        </w:rPr>
        <w:t>pesquisas</w:t>
      </w:r>
      <w:proofErr w:type="gramEnd"/>
      <w:r w:rsidR="001F0F58">
        <w:rPr>
          <w:rFonts w:ascii="Arial" w:hAnsi="Arial" w:cs="Arial"/>
        </w:rPr>
        <w:t xml:space="preserve"> de campo, para o levantamento de requisitos necessários para o desenvolvimento do </w:t>
      </w:r>
      <w:ins w:id="36" w:author="Rômulo Ferreira" w:date="2017-09-04T19:03:00Z">
        <w:r w:rsidR="006661F3">
          <w:rPr>
            <w:rFonts w:ascii="Arial" w:hAnsi="Arial" w:cs="Arial"/>
          </w:rPr>
          <w:t xml:space="preserve">referido </w:t>
        </w:r>
      </w:ins>
      <w:r w:rsidR="001F0F58">
        <w:rPr>
          <w:rFonts w:ascii="Arial" w:hAnsi="Arial" w:cs="Arial"/>
        </w:rPr>
        <w:t>software.</w:t>
      </w:r>
    </w:p>
    <w:p w14:paraId="284DF0F5" w14:textId="77777777" w:rsidR="00D907C1" w:rsidRDefault="00D907C1">
      <w:pPr>
        <w:jc w:val="both"/>
        <w:rPr>
          <w:rFonts w:ascii="Arial" w:hAnsi="Arial" w:cs="Arial"/>
        </w:rPr>
      </w:pPr>
    </w:p>
    <w:p w14:paraId="51219F33" w14:textId="77777777"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11E54A36" w14:textId="77777777" w:rsidR="00733A76" w:rsidRDefault="00733A76">
      <w:pPr>
        <w:pStyle w:val="PargrafodaLista"/>
        <w:ind w:left="360"/>
        <w:jc w:val="both"/>
        <w:rPr>
          <w:rFonts w:ascii="Arial" w:hAnsi="Arial" w:cs="Arial"/>
        </w:rPr>
      </w:pPr>
    </w:p>
    <w:p w14:paraId="245CB590" w14:textId="77777777" w:rsidR="00733A76" w:rsidRDefault="008C695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p w14:paraId="13AE14C8" w14:textId="77777777" w:rsidR="00733A76" w:rsidRDefault="00F65892">
      <w:pPr>
        <w:jc w:val="both"/>
        <w:rPr>
          <w:rFonts w:ascii="Arial" w:hAnsi="Arial" w:cs="Arial"/>
        </w:rPr>
      </w:pPr>
      <w:commentRangeStart w:id="37"/>
      <w:r>
        <w:rPr>
          <w:rFonts w:ascii="Arial" w:hAnsi="Arial" w:cs="Arial"/>
        </w:rPr>
        <w:t>Desenvolver uma aplicação gerencial que consiga se adequar a qualquer ramo de uma pequena empresa, realizando o controle de dados, além de facilitar pedidos e vendas.</w:t>
      </w:r>
      <w:commentRangeEnd w:id="37"/>
      <w:r w:rsidR="006661F3">
        <w:rPr>
          <w:rStyle w:val="Refdecomentrio"/>
        </w:rPr>
        <w:commentReference w:id="37"/>
      </w:r>
    </w:p>
    <w:p w14:paraId="185FEA5E" w14:textId="77777777" w:rsidR="00D907C1" w:rsidRDefault="00D907C1">
      <w:pPr>
        <w:jc w:val="both"/>
        <w:rPr>
          <w:rFonts w:ascii="Arial" w:hAnsi="Arial" w:cs="Arial"/>
        </w:rPr>
      </w:pPr>
    </w:p>
    <w:p w14:paraId="32AEC3FC" w14:textId="77777777" w:rsidR="00733A76" w:rsidRDefault="008C6955">
      <w:pPr>
        <w:pStyle w:val="PargrafodaLista"/>
        <w:numPr>
          <w:ilvl w:val="2"/>
          <w:numId w:val="1"/>
        </w:numPr>
        <w:jc w:val="both"/>
      </w:pPr>
      <w:r>
        <w:rPr>
          <w:rFonts w:ascii="Arial" w:hAnsi="Arial" w:cs="Arial"/>
        </w:rPr>
        <w:t>OBJETIVOS ESPECÍFICOS</w:t>
      </w:r>
    </w:p>
    <w:p w14:paraId="75A157FC" w14:textId="77777777" w:rsidR="00F65892" w:rsidRPr="006661F3" w:rsidRDefault="00F65892" w:rsidP="006661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rPrChange w:id="38" w:author="Rômulo Ferreira" w:date="2017-09-04T19:06:00Z">
            <w:rPr/>
          </w:rPrChange>
        </w:rPr>
        <w:pPrChange w:id="39" w:author="Rômulo Ferreira" w:date="2017-09-04T19:06:00Z">
          <w:pPr>
            <w:jc w:val="both"/>
          </w:pPr>
        </w:pPrChange>
      </w:pPr>
      <w:r w:rsidRPr="006661F3">
        <w:rPr>
          <w:rFonts w:ascii="Arial" w:hAnsi="Arial" w:cs="Arial"/>
          <w:rPrChange w:id="40" w:author="Rômulo Ferreira" w:date="2017-09-04T19:06:00Z">
            <w:rPr/>
          </w:rPrChange>
        </w:rPr>
        <w:t>Fazer o levantamento bibliográfico sobre conteúdos e tecnologias relacionados a</w:t>
      </w:r>
      <w:ins w:id="41" w:author="Rômulo Ferreira" w:date="2017-09-04T19:06:00Z">
        <w:r w:rsidR="006661F3">
          <w:rPr>
            <w:rFonts w:ascii="Arial" w:hAnsi="Arial" w:cs="Arial"/>
          </w:rPr>
          <w:t>o sistema</w:t>
        </w:r>
      </w:ins>
      <w:r w:rsidRPr="006661F3">
        <w:rPr>
          <w:rFonts w:ascii="Arial" w:hAnsi="Arial" w:cs="Arial"/>
          <w:rPrChange w:id="42" w:author="Rômulo Ferreira" w:date="2017-09-04T19:06:00Z">
            <w:rPr/>
          </w:rPrChange>
        </w:rPr>
        <w:t xml:space="preserve"> propost</w:t>
      </w:r>
      <w:ins w:id="43" w:author="Rômulo Ferreira" w:date="2017-09-04T19:06:00Z">
        <w:r w:rsidR="006661F3">
          <w:rPr>
            <w:rFonts w:ascii="Arial" w:hAnsi="Arial" w:cs="Arial"/>
          </w:rPr>
          <w:t>o</w:t>
        </w:r>
      </w:ins>
      <w:del w:id="44" w:author="Rômulo Ferreira" w:date="2017-09-04T19:06:00Z">
        <w:r w:rsidRPr="006661F3" w:rsidDel="006661F3">
          <w:rPr>
            <w:rFonts w:ascii="Arial" w:hAnsi="Arial" w:cs="Arial"/>
            <w:rPrChange w:id="45" w:author="Rômulo Ferreira" w:date="2017-09-04T19:06:00Z">
              <w:rPr/>
            </w:rPrChange>
          </w:rPr>
          <w:delText>a</w:delText>
        </w:r>
      </w:del>
    </w:p>
    <w:p w14:paraId="49B95CA7" w14:textId="77777777" w:rsidR="00F65892" w:rsidRPr="006661F3" w:rsidRDefault="00F65892" w:rsidP="006661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rPrChange w:id="46" w:author="Rômulo Ferreira" w:date="2017-09-04T19:06:00Z">
            <w:rPr/>
          </w:rPrChange>
        </w:rPr>
        <w:pPrChange w:id="47" w:author="Rômulo Ferreira" w:date="2017-09-04T19:06:00Z">
          <w:pPr>
            <w:jc w:val="both"/>
          </w:pPr>
        </w:pPrChange>
      </w:pPr>
      <w:r w:rsidRPr="006661F3">
        <w:rPr>
          <w:rFonts w:ascii="Arial" w:hAnsi="Arial" w:cs="Arial"/>
          <w:rPrChange w:id="48" w:author="Rômulo Ferreira" w:date="2017-09-04T19:06:00Z">
            <w:rPr/>
          </w:rPrChange>
        </w:rPr>
        <w:t>Fazer o levantamento de requisitos para o sistema, com base em entrevistas</w:t>
      </w:r>
      <w:ins w:id="49" w:author="Rômulo Ferreira" w:date="2017-09-04T19:06:00Z">
        <w:r w:rsidR="006661F3">
          <w:rPr>
            <w:rFonts w:ascii="Arial" w:hAnsi="Arial" w:cs="Arial"/>
          </w:rPr>
          <w:t xml:space="preserve"> (com quem?)</w:t>
        </w:r>
      </w:ins>
    </w:p>
    <w:p w14:paraId="6724411E" w14:textId="77777777" w:rsidR="00F65892" w:rsidRDefault="00F65892" w:rsidP="006661F3">
      <w:pPr>
        <w:pStyle w:val="PargrafodaLista"/>
        <w:numPr>
          <w:ilvl w:val="0"/>
          <w:numId w:val="5"/>
        </w:numPr>
        <w:jc w:val="both"/>
        <w:rPr>
          <w:ins w:id="50" w:author="Rômulo Ferreira" w:date="2017-09-04T19:07:00Z"/>
          <w:rFonts w:ascii="Arial" w:hAnsi="Arial" w:cs="Arial"/>
        </w:rPr>
        <w:pPrChange w:id="51" w:author="Rômulo Ferreira" w:date="2017-09-04T19:06:00Z">
          <w:pPr>
            <w:jc w:val="both"/>
          </w:pPr>
        </w:pPrChange>
      </w:pPr>
      <w:r w:rsidRPr="006661F3">
        <w:rPr>
          <w:rFonts w:ascii="Arial" w:hAnsi="Arial" w:cs="Arial"/>
          <w:rPrChange w:id="52" w:author="Rômulo Ferreira" w:date="2017-09-04T19:06:00Z">
            <w:rPr/>
          </w:rPrChange>
        </w:rPr>
        <w:t>Projetar os principais diagramas do sistema</w:t>
      </w:r>
      <w:ins w:id="53" w:author="Rômulo Ferreira" w:date="2017-09-04T19:06:00Z">
        <w:r w:rsidR="006661F3">
          <w:rPr>
            <w:rFonts w:ascii="Arial" w:hAnsi="Arial" w:cs="Arial"/>
          </w:rPr>
          <w:t xml:space="preserve"> (especific</w:t>
        </w:r>
      </w:ins>
      <w:ins w:id="54" w:author="Rômulo Ferreira" w:date="2017-09-04T19:07:00Z">
        <w:r w:rsidR="006661F3">
          <w:rPr>
            <w:rFonts w:ascii="Arial" w:hAnsi="Arial" w:cs="Arial"/>
          </w:rPr>
          <w:t>ar quais)</w:t>
        </w:r>
      </w:ins>
    </w:p>
    <w:p w14:paraId="74E2FC8E" w14:textId="77777777" w:rsidR="006661F3" w:rsidRDefault="006661F3" w:rsidP="006661F3">
      <w:pPr>
        <w:pStyle w:val="PargrafodaLista"/>
        <w:numPr>
          <w:ilvl w:val="0"/>
          <w:numId w:val="5"/>
        </w:numPr>
        <w:jc w:val="both"/>
        <w:rPr>
          <w:ins w:id="55" w:author="Rômulo Ferreira" w:date="2017-09-04T19:07:00Z"/>
          <w:rFonts w:ascii="Arial" w:hAnsi="Arial" w:cs="Arial"/>
        </w:rPr>
        <w:pPrChange w:id="56" w:author="Rômulo Ferreira" w:date="2017-09-04T19:06:00Z">
          <w:pPr>
            <w:jc w:val="both"/>
          </w:pPr>
        </w:pPrChange>
      </w:pPr>
      <w:ins w:id="57" w:author="Rômulo Ferreira" w:date="2017-09-04T19:07:00Z">
        <w:r>
          <w:rPr>
            <w:rFonts w:ascii="Arial" w:hAnsi="Arial" w:cs="Arial"/>
          </w:rPr>
          <w:t>Escrever o código do sistema proposto.</w:t>
        </w:r>
      </w:ins>
    </w:p>
    <w:p w14:paraId="42FFB990" w14:textId="77777777" w:rsidR="006661F3" w:rsidRPr="006661F3" w:rsidRDefault="006661F3" w:rsidP="006661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rPrChange w:id="58" w:author="Rômulo Ferreira" w:date="2017-09-04T19:06:00Z">
            <w:rPr/>
          </w:rPrChange>
        </w:rPr>
        <w:pPrChange w:id="59" w:author="Rômulo Ferreira" w:date="2017-09-04T19:06:00Z">
          <w:pPr>
            <w:jc w:val="both"/>
          </w:pPr>
        </w:pPrChange>
      </w:pPr>
      <w:ins w:id="60" w:author="Rômulo Ferreira" w:date="2017-09-04T19:07:00Z">
        <w:r>
          <w:rPr>
            <w:rFonts w:ascii="Arial" w:hAnsi="Arial" w:cs="Arial"/>
          </w:rPr>
          <w:t>Criar o banco de dados do sistema proposto.</w:t>
        </w:r>
      </w:ins>
    </w:p>
    <w:p w14:paraId="677EAB64" w14:textId="77777777" w:rsidR="00F65892" w:rsidRPr="006661F3" w:rsidRDefault="00F65892" w:rsidP="006661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rPrChange w:id="61" w:author="Rômulo Ferreira" w:date="2017-09-04T19:06:00Z">
            <w:rPr/>
          </w:rPrChange>
        </w:rPr>
        <w:pPrChange w:id="62" w:author="Rômulo Ferreira" w:date="2017-09-04T19:06:00Z">
          <w:pPr>
            <w:jc w:val="both"/>
          </w:pPr>
        </w:pPrChange>
      </w:pPr>
      <w:r w:rsidRPr="006661F3">
        <w:rPr>
          <w:rFonts w:ascii="Arial" w:hAnsi="Arial" w:cs="Arial"/>
          <w:rPrChange w:id="63" w:author="Rômulo Ferreira" w:date="2017-09-04T19:06:00Z">
            <w:rPr/>
          </w:rPrChange>
        </w:rPr>
        <w:t xml:space="preserve">Implementar o sistema em uma </w:t>
      </w:r>
      <w:del w:id="64" w:author="Rômulo Ferreira" w:date="2017-09-04T19:07:00Z">
        <w:r w:rsidRPr="006661F3" w:rsidDel="006661F3">
          <w:rPr>
            <w:rFonts w:ascii="Arial" w:hAnsi="Arial" w:cs="Arial"/>
            <w:rPrChange w:id="65" w:author="Rômulo Ferreira" w:date="2017-09-04T19:06:00Z">
              <w:rPr/>
            </w:rPrChange>
          </w:rPr>
          <w:delText xml:space="preserve">dessas </w:delText>
        </w:r>
      </w:del>
      <w:r w:rsidRPr="006661F3">
        <w:rPr>
          <w:rFonts w:ascii="Arial" w:hAnsi="Arial" w:cs="Arial"/>
          <w:rPrChange w:id="66" w:author="Rômulo Ferreira" w:date="2017-09-04T19:06:00Z">
            <w:rPr/>
          </w:rPrChange>
        </w:rPr>
        <w:t>empresa</w:t>
      </w:r>
      <w:del w:id="67" w:author="Rômulo Ferreira" w:date="2017-09-04T19:07:00Z">
        <w:r w:rsidRPr="006661F3" w:rsidDel="006661F3">
          <w:rPr>
            <w:rFonts w:ascii="Arial" w:hAnsi="Arial" w:cs="Arial"/>
            <w:rPrChange w:id="68" w:author="Rômulo Ferreira" w:date="2017-09-04T19:06:00Z">
              <w:rPr/>
            </w:rPrChange>
          </w:rPr>
          <w:delText>s</w:delText>
        </w:r>
      </w:del>
    </w:p>
    <w:p w14:paraId="0182129E" w14:textId="77777777" w:rsidR="00733A76" w:rsidRDefault="00733A76">
      <w:pPr>
        <w:jc w:val="both"/>
        <w:rPr>
          <w:rFonts w:ascii="Arial" w:hAnsi="Arial" w:cs="Arial"/>
        </w:rPr>
      </w:pPr>
    </w:p>
    <w:p w14:paraId="7610F177" w14:textId="77777777"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commentRangeStart w:id="69"/>
      <w:r>
        <w:rPr>
          <w:rFonts w:ascii="Arial" w:hAnsi="Arial" w:cs="Arial"/>
        </w:rPr>
        <w:t>JUSTIFICATIVA</w:t>
      </w:r>
      <w:commentRangeEnd w:id="69"/>
      <w:r w:rsidR="00D10B4F">
        <w:rPr>
          <w:rStyle w:val="Refdecomentrio"/>
        </w:rPr>
        <w:commentReference w:id="69"/>
      </w:r>
    </w:p>
    <w:p w14:paraId="030C59AC" w14:textId="77777777" w:rsidR="00733A76" w:rsidRDefault="00B53B61">
      <w:pPr>
        <w:jc w:val="both"/>
        <w:rPr>
          <w:rFonts w:ascii="Arial" w:hAnsi="Arial" w:cs="Arial"/>
        </w:rPr>
      </w:pPr>
      <w:commentRangeStart w:id="70"/>
      <w:r>
        <w:rPr>
          <w:rFonts w:ascii="Arial" w:hAnsi="Arial" w:cs="Arial"/>
        </w:rPr>
        <w:lastRenderedPageBreak/>
        <w:t>Esta ferramenta servirá para auxiliar e aumentar a produtividade da empresa em realizar vendas e controle de estoque, ou seja, maior controle que a empresa terá com a implementação do sistema gerencial.</w:t>
      </w:r>
      <w:commentRangeEnd w:id="70"/>
      <w:r w:rsidR="006661F3">
        <w:rPr>
          <w:rStyle w:val="Refdecomentrio"/>
        </w:rPr>
        <w:commentReference w:id="70"/>
      </w:r>
      <w:r w:rsidR="008C6955">
        <w:rPr>
          <w:rFonts w:ascii="Arial" w:hAnsi="Arial" w:cs="Arial"/>
        </w:rPr>
        <w:t xml:space="preserve"> </w:t>
      </w:r>
    </w:p>
    <w:p w14:paraId="0BD8C8AB" w14:textId="77777777" w:rsidR="00B53B61" w:rsidRDefault="00B53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este controle de dados é possível a criação de relatórios relacionados a vendas, estoques, clientes e funcionário. Sendo assim, gestores dessas empresas terão várias informações que possam auxiliar na melhoria dos pontos específicos que ajudam a empresa evoluir.</w:t>
      </w:r>
    </w:p>
    <w:p w14:paraId="16970FE8" w14:textId="77777777"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14:paraId="3C4A0233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REFERENCIAL TEÓRICO</w:t>
      </w:r>
    </w:p>
    <w:p w14:paraId="7E4341B1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(DEFINIR A ESTRUTURA DA TEORIA QUE DARÁ SUPORTE AO DESENVOLVIMENTO DO PROJETO). </w:t>
      </w:r>
    </w:p>
    <w:p w14:paraId="753C1FAE" w14:textId="77777777" w:rsidR="00733A76" w:rsidRDefault="00733A76">
      <w:pPr>
        <w:jc w:val="both"/>
        <w:rPr>
          <w:rFonts w:ascii="Arial" w:hAnsi="Arial" w:cs="Arial"/>
        </w:rPr>
      </w:pPr>
    </w:p>
    <w:p w14:paraId="1E984422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Dica: Escrever sobre </w:t>
      </w:r>
      <w:proofErr w:type="gramStart"/>
      <w:r>
        <w:rPr>
          <w:rFonts w:ascii="Arial" w:hAnsi="Arial" w:cs="Arial"/>
          <w:i/>
        </w:rPr>
        <w:t>a(</w:t>
      </w:r>
      <w:proofErr w:type="gramEnd"/>
      <w:r>
        <w:rPr>
          <w:rFonts w:ascii="Arial" w:hAnsi="Arial" w:cs="Arial"/>
          <w:i/>
        </w:rPr>
        <w:t>s) teoria(s) que irá(</w:t>
      </w:r>
      <w:proofErr w:type="spellStart"/>
      <w:r>
        <w:rPr>
          <w:rFonts w:ascii="Arial" w:hAnsi="Arial" w:cs="Arial"/>
          <w:i/>
        </w:rPr>
        <w:t>ão</w:t>
      </w:r>
      <w:proofErr w:type="spellEnd"/>
      <w:r>
        <w:rPr>
          <w:rFonts w:ascii="Arial" w:hAnsi="Arial" w:cs="Arial"/>
          <w:i/>
        </w:rPr>
        <w:t>) fundamentar teoricamente o projeto, de forma que ele se enquadre em um projeto técnico-científico. É importante também seguir as normas ABNT para citação de autores, pois você estará se apropriando de ideias e teorias definidas por terceiros.</w:t>
      </w:r>
    </w:p>
    <w:p w14:paraId="527A91CF" w14:textId="77777777" w:rsidR="00733A76" w:rsidRDefault="00733A76">
      <w:pPr>
        <w:jc w:val="both"/>
        <w:rPr>
          <w:rFonts w:ascii="Arial" w:hAnsi="Arial" w:cs="Arial"/>
        </w:rPr>
      </w:pPr>
    </w:p>
    <w:p w14:paraId="43389AA6" w14:textId="77777777" w:rsidR="00733A76" w:rsidRDefault="00733A76">
      <w:pPr>
        <w:jc w:val="both"/>
        <w:rPr>
          <w:rFonts w:ascii="Arial" w:hAnsi="Arial" w:cs="Arial"/>
        </w:rPr>
      </w:pPr>
    </w:p>
    <w:p w14:paraId="6D91B415" w14:textId="77777777" w:rsidR="00733A76" w:rsidRDefault="00733A76">
      <w:pPr>
        <w:jc w:val="both"/>
        <w:rPr>
          <w:rFonts w:ascii="Arial" w:hAnsi="Arial" w:cs="Arial"/>
        </w:rPr>
      </w:pPr>
    </w:p>
    <w:p w14:paraId="09B68B69" w14:textId="77777777" w:rsidR="00733A76" w:rsidRDefault="00733A76">
      <w:pPr>
        <w:jc w:val="both"/>
        <w:rPr>
          <w:rFonts w:ascii="Arial" w:hAnsi="Arial" w:cs="Arial"/>
        </w:rPr>
      </w:pPr>
    </w:p>
    <w:p w14:paraId="3B0EDF56" w14:textId="77777777"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14:paraId="449AB5D1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METODOLOGIA</w:t>
      </w:r>
    </w:p>
    <w:p w14:paraId="7E3DE904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CONTER A DESCRIÇÃO A ANÁLISE – essencial ou orientada a objeto –, TÉCNICAS PARA LEVANTAMENTO DE REQUISITOS, ESPECIFICAÇÃO DE REQUISITOS, AMBIENTE DE DESENVOLVIMENTO, SISTEMA GERENCIADOR DE BANCO DE DADOS, DESENHO DO PROJETO – padrões de projeto, procedimentos, interfaces –, RECURSOS DE HARDWARE E SOFTWARES NECESSÁRIOS, ETAPAS DE VALIDAÇÃO E TESTE).</w:t>
      </w:r>
    </w:p>
    <w:p w14:paraId="28213358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Não necessariamente precisam ser abordados todos os itens descritos acima. Escreva sobre aqueles que estará utilizando no projeto, sempre justificando e esclarecendo a importância da ferramenta/software/hardware/metodologia/técnica/linguagem escolhidos para o desenvolvimento do projeto.</w:t>
      </w:r>
    </w:p>
    <w:p w14:paraId="1CBB783C" w14:textId="77777777" w:rsidR="00733A76" w:rsidRDefault="00733A76">
      <w:pPr>
        <w:jc w:val="both"/>
        <w:rPr>
          <w:rFonts w:ascii="Arial" w:hAnsi="Arial" w:cs="Arial"/>
          <w:i/>
        </w:rPr>
      </w:pPr>
    </w:p>
    <w:p w14:paraId="5F00514A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 UML, os seguintes diagramas devem ser atendidos:</w:t>
      </w:r>
    </w:p>
    <w:p w14:paraId="2A3B6644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Caso de Uso [obrigatório]</w:t>
      </w:r>
    </w:p>
    <w:p w14:paraId="43CF0523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Classes [obrigatório]</w:t>
      </w:r>
    </w:p>
    <w:p w14:paraId="7804DFA9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Sequência [obrigatório]</w:t>
      </w:r>
    </w:p>
    <w:p w14:paraId="6E054F54" w14:textId="77777777" w:rsidR="00733A76" w:rsidRDefault="00733A76">
      <w:pPr>
        <w:jc w:val="both"/>
        <w:rPr>
          <w:rFonts w:ascii="Arial" w:hAnsi="Arial" w:cs="Arial"/>
          <w:i/>
        </w:rPr>
      </w:pPr>
    </w:p>
    <w:p w14:paraId="5CC129F2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seu grupo for modelar o sistema usando Análise Essencial, os seguintes artefatos devem ser atendidos:</w:t>
      </w:r>
    </w:p>
    <w:p w14:paraId="7973206C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Lista de eventos [obrigatório]</w:t>
      </w:r>
    </w:p>
    <w:p w14:paraId="50AFC492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Contexto [obrigatório]</w:t>
      </w:r>
    </w:p>
    <w:p w14:paraId="02150044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 de Fluxo de Dados [obrigatório]</w:t>
      </w:r>
    </w:p>
    <w:p w14:paraId="7AB7E167" w14:textId="77777777" w:rsidR="00733A76" w:rsidRDefault="00733A76">
      <w:pPr>
        <w:jc w:val="both"/>
        <w:rPr>
          <w:rFonts w:ascii="Arial" w:hAnsi="Arial" w:cs="Arial"/>
          <w:i/>
        </w:rPr>
      </w:pPr>
    </w:p>
    <w:p w14:paraId="7B4F2F2B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Para modelagem dos dados, devem ser atendidos os seguintes artefatos:</w:t>
      </w:r>
    </w:p>
    <w:p w14:paraId="27D1740B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Modelo Entidade-Relacionamento [obrigatório]</w:t>
      </w:r>
    </w:p>
    <w:p w14:paraId="295D815F" w14:textId="77777777" w:rsidR="00733A76" w:rsidRDefault="008C6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Dicionário de Dados [obrigatório]</w:t>
      </w:r>
    </w:p>
    <w:p w14:paraId="0338D5E8" w14:textId="77777777" w:rsidR="00733A76" w:rsidRDefault="008C6955">
      <w:pPr>
        <w:jc w:val="both"/>
        <w:rPr>
          <w:rFonts w:ascii="Arial" w:hAnsi="Arial" w:cs="Arial"/>
        </w:rPr>
      </w:pPr>
      <w:r>
        <w:br w:type="page"/>
      </w:r>
    </w:p>
    <w:p w14:paraId="3672E831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APRESENTAÇÃO DA SOLUÇÃO PROPOSTA</w:t>
      </w:r>
    </w:p>
    <w:p w14:paraId="71428182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UTILIZADA PARA DESCREVER TODA A SOLUÇÃO PROPOSTA, DESDE OS DIAGRAMAS ELABORADOS NA ETAPA DE ANÁLISE ATÉ SUA IMPLANTAÇÃO. APRESENTE BOM NÍVEL DE DETALHAMENTO E DISCUSSÃO NAS PRINCIPAIS FUNCIONALIDADES DA SOLUÇÃO PROPOSTA, OU SEJA, NOS ASPECTOS ÚNICOS).</w:t>
      </w:r>
    </w:p>
    <w:p w14:paraId="1F6F43AD" w14:textId="77777777" w:rsidR="00733A76" w:rsidRDefault="00733A76">
      <w:pPr>
        <w:jc w:val="both"/>
        <w:rPr>
          <w:rFonts w:ascii="Arial" w:hAnsi="Arial" w:cs="Arial"/>
        </w:rPr>
      </w:pPr>
    </w:p>
    <w:p w14:paraId="0A84099C" w14:textId="77777777" w:rsidR="00733A76" w:rsidRDefault="00733A76">
      <w:pPr>
        <w:jc w:val="both"/>
        <w:rPr>
          <w:rFonts w:ascii="Arial" w:hAnsi="Arial" w:cs="Arial"/>
        </w:rPr>
      </w:pPr>
    </w:p>
    <w:p w14:paraId="06715D46" w14:textId="77777777" w:rsidR="00733A76" w:rsidRDefault="008C6955">
      <w:pPr>
        <w:rPr>
          <w:rFonts w:ascii="Arial" w:hAnsi="Arial" w:cs="Arial"/>
        </w:rPr>
      </w:pPr>
      <w:r>
        <w:br w:type="page"/>
      </w:r>
    </w:p>
    <w:p w14:paraId="4613F15D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CONCLUSÃO</w:t>
      </w:r>
    </w:p>
    <w:p w14:paraId="061F59B3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(ESSA SEÇÃO DEVE SER REDIGIDA POR MEIO DAS OBSERVAÇÕES DOS RESULTADOS ENCONTRADOS A PARTIR DA CONSTRUÇÃO DA SOLUÇÃO PROPOSTA. ALÉM DISSO, DEVE-SE DESCREVER AS RECOMENDAÇÕES E SUGESTÕES QUE FORAM ANOTADAS AO LONGO DO DESENVOLVIMENTO DA SOLUÇÃO PROPOSTA).</w:t>
      </w:r>
    </w:p>
    <w:p w14:paraId="7BC0E47E" w14:textId="77777777" w:rsidR="00733A76" w:rsidRDefault="00733A76">
      <w:pPr>
        <w:jc w:val="both"/>
        <w:rPr>
          <w:rFonts w:ascii="Arial" w:hAnsi="Arial" w:cs="Arial"/>
          <w:i/>
        </w:rPr>
      </w:pPr>
    </w:p>
    <w:p w14:paraId="320AA604" w14:textId="77777777" w:rsidR="00733A76" w:rsidRDefault="00733A76">
      <w:pPr>
        <w:jc w:val="both"/>
        <w:rPr>
          <w:rFonts w:ascii="Arial" w:hAnsi="Arial" w:cs="Arial"/>
          <w:i/>
        </w:rPr>
      </w:pPr>
    </w:p>
    <w:p w14:paraId="5D8FC530" w14:textId="77777777"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RECOMENDAÇÕES</w:t>
      </w:r>
    </w:p>
    <w:p w14:paraId="6F8CA531" w14:textId="77777777" w:rsidR="00733A76" w:rsidRDefault="00733A76">
      <w:pPr>
        <w:jc w:val="both"/>
        <w:rPr>
          <w:rFonts w:ascii="Arial" w:hAnsi="Arial" w:cs="Arial"/>
        </w:rPr>
      </w:pPr>
    </w:p>
    <w:p w14:paraId="01AA3214" w14:textId="77777777" w:rsidR="00733A76" w:rsidRDefault="00733A76">
      <w:pPr>
        <w:jc w:val="both"/>
        <w:rPr>
          <w:rFonts w:ascii="Arial" w:hAnsi="Arial" w:cs="Arial"/>
        </w:rPr>
      </w:pPr>
    </w:p>
    <w:p w14:paraId="794FE4AE" w14:textId="77777777" w:rsidR="00733A76" w:rsidRDefault="00733A76">
      <w:pPr>
        <w:jc w:val="both"/>
        <w:rPr>
          <w:rFonts w:ascii="Arial" w:hAnsi="Arial" w:cs="Arial"/>
        </w:rPr>
      </w:pPr>
    </w:p>
    <w:p w14:paraId="0904E8FE" w14:textId="77777777" w:rsidR="00733A76" w:rsidRDefault="008C695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SUGESTÕES PARA DESENVOLVIMENTO FUTURO</w:t>
      </w:r>
    </w:p>
    <w:p w14:paraId="1C6B0801" w14:textId="77777777" w:rsidR="00733A76" w:rsidRDefault="00733A76">
      <w:pPr>
        <w:jc w:val="both"/>
        <w:rPr>
          <w:rFonts w:ascii="Arial" w:hAnsi="Arial" w:cs="Arial"/>
        </w:rPr>
      </w:pPr>
    </w:p>
    <w:p w14:paraId="511EDCE3" w14:textId="77777777" w:rsidR="00733A76" w:rsidRDefault="00733A76">
      <w:pPr>
        <w:jc w:val="both"/>
        <w:rPr>
          <w:rFonts w:ascii="Arial" w:hAnsi="Arial" w:cs="Arial"/>
        </w:rPr>
      </w:pPr>
    </w:p>
    <w:p w14:paraId="280CD818" w14:textId="77777777" w:rsidR="00733A76" w:rsidRDefault="00733A76">
      <w:pPr>
        <w:jc w:val="both"/>
        <w:rPr>
          <w:rFonts w:ascii="Arial" w:hAnsi="Arial" w:cs="Arial"/>
        </w:rPr>
      </w:pPr>
    </w:p>
    <w:p w14:paraId="0FCACC37" w14:textId="77777777" w:rsidR="00733A76" w:rsidRDefault="00733A76">
      <w:pPr>
        <w:jc w:val="both"/>
        <w:rPr>
          <w:rFonts w:ascii="Arial" w:hAnsi="Arial" w:cs="Arial"/>
        </w:rPr>
      </w:pPr>
    </w:p>
    <w:p w14:paraId="720915FF" w14:textId="77777777" w:rsidR="00733A76" w:rsidRDefault="00733A76">
      <w:pPr>
        <w:jc w:val="both"/>
        <w:rPr>
          <w:rFonts w:ascii="Arial" w:hAnsi="Arial" w:cs="Arial"/>
        </w:rPr>
      </w:pPr>
    </w:p>
    <w:p w14:paraId="619DC46E" w14:textId="77777777" w:rsidR="00733A76" w:rsidRDefault="008C69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br w:type="page"/>
      </w:r>
    </w:p>
    <w:p w14:paraId="7C85A645" w14:textId="77777777" w:rsidR="00733A76" w:rsidRDefault="008C695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 BIBLIOGRÁFICAS</w:t>
      </w:r>
    </w:p>
    <w:p w14:paraId="2E489E01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(LISTAR TODAS AS REFERÊNCIAS CONSULTADAS PARA ELABORAR O PROJETO).</w:t>
      </w:r>
    </w:p>
    <w:p w14:paraId="32E2466F" w14:textId="77777777" w:rsidR="00733A76" w:rsidRDefault="00733A76">
      <w:pPr>
        <w:jc w:val="both"/>
        <w:rPr>
          <w:rFonts w:ascii="Arial" w:hAnsi="Arial" w:cs="Arial"/>
        </w:rPr>
      </w:pPr>
    </w:p>
    <w:p w14:paraId="2DB4E166" w14:textId="77777777" w:rsidR="00733A76" w:rsidRDefault="008C6955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Dica: As referências devem estar escritas conforme norma ABNT.</w:t>
      </w:r>
    </w:p>
    <w:p w14:paraId="0F37CE10" w14:textId="77777777" w:rsidR="00733A76" w:rsidRDefault="00733A76">
      <w:pPr>
        <w:jc w:val="both"/>
        <w:rPr>
          <w:rFonts w:ascii="Arial" w:hAnsi="Arial" w:cs="Arial"/>
        </w:rPr>
      </w:pPr>
    </w:p>
    <w:p w14:paraId="6AE904A4" w14:textId="77777777" w:rsidR="00733A76" w:rsidRDefault="00733A76">
      <w:pPr>
        <w:jc w:val="both"/>
        <w:rPr>
          <w:rFonts w:ascii="Arial" w:hAnsi="Arial" w:cs="Arial"/>
        </w:rPr>
      </w:pPr>
    </w:p>
    <w:p w14:paraId="0863F6B3" w14:textId="77777777" w:rsidR="00733A76" w:rsidRDefault="00733A76">
      <w:pPr>
        <w:jc w:val="both"/>
        <w:rPr>
          <w:rFonts w:ascii="Arial" w:hAnsi="Arial" w:cs="Arial"/>
        </w:rPr>
      </w:pPr>
    </w:p>
    <w:p w14:paraId="7DFBF2E3" w14:textId="77777777" w:rsidR="00733A76" w:rsidRDefault="008C6955">
      <w:pPr>
        <w:rPr>
          <w:rFonts w:ascii="Arial" w:hAnsi="Arial" w:cs="Arial"/>
        </w:rPr>
      </w:pPr>
      <w:r>
        <w:br w:type="page"/>
      </w:r>
    </w:p>
    <w:p w14:paraId="45A1E1B4" w14:textId="77777777" w:rsidR="00733A76" w:rsidRDefault="008C69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14:paraId="6E5C9E50" w14:textId="77777777" w:rsidR="00733A76" w:rsidRDefault="008C69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(ADICIONAR NESTA SEÇÃO ELEMENTOS QUE FORAM USADOS NA PRODUÇÃO DE SUA SOLUÇÃO, QUE PODEM AJUDAR NA COMPREENSÃO DESSE RELATÓRIO).</w:t>
      </w:r>
    </w:p>
    <w:p w14:paraId="723260CA" w14:textId="77777777" w:rsidR="00733A76" w:rsidRDefault="00733A76">
      <w:pPr>
        <w:jc w:val="both"/>
        <w:rPr>
          <w:rFonts w:ascii="Arial" w:hAnsi="Arial" w:cs="Arial"/>
        </w:rPr>
      </w:pPr>
    </w:p>
    <w:p w14:paraId="11B81DCC" w14:textId="77777777" w:rsidR="00733A76" w:rsidRDefault="00733A76">
      <w:pPr>
        <w:jc w:val="both"/>
        <w:rPr>
          <w:rFonts w:ascii="Arial" w:hAnsi="Arial" w:cs="Arial"/>
        </w:rPr>
      </w:pPr>
    </w:p>
    <w:p w14:paraId="5F5BCAB0" w14:textId="77777777" w:rsidR="00733A76" w:rsidRDefault="00733A76">
      <w:pPr>
        <w:jc w:val="both"/>
        <w:rPr>
          <w:rFonts w:ascii="Arial" w:hAnsi="Arial" w:cs="Arial"/>
        </w:rPr>
      </w:pPr>
    </w:p>
    <w:p w14:paraId="5F7BA8E3" w14:textId="77777777" w:rsidR="00733A76" w:rsidRDefault="00733A76">
      <w:pPr>
        <w:jc w:val="both"/>
        <w:rPr>
          <w:rFonts w:ascii="Arial" w:hAnsi="Arial" w:cs="Arial"/>
        </w:rPr>
      </w:pPr>
    </w:p>
    <w:p w14:paraId="260AFC56" w14:textId="77777777" w:rsidR="00733A76" w:rsidRDefault="00733A76">
      <w:pPr>
        <w:jc w:val="both"/>
        <w:rPr>
          <w:rFonts w:ascii="Arial" w:hAnsi="Arial" w:cs="Arial"/>
        </w:rPr>
      </w:pPr>
    </w:p>
    <w:p w14:paraId="0E7F29FD" w14:textId="77777777" w:rsidR="00733A76" w:rsidRDefault="00733A76">
      <w:pPr>
        <w:jc w:val="both"/>
      </w:pPr>
    </w:p>
    <w:sectPr w:rsidR="00733A76">
      <w:headerReference w:type="default" r:id="rId12"/>
      <w:footerReference w:type="default" r:id="rId13"/>
      <w:pgSz w:w="11906" w:h="16838"/>
      <w:pgMar w:top="1701" w:right="1134" w:bottom="1134" w:left="1701" w:header="709" w:footer="161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ômulo Ferreira" w:date="2017-09-04T19:04:00Z" w:initials="RF">
    <w:p w14:paraId="550002A2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Rever o título</w:t>
      </w:r>
    </w:p>
  </w:comment>
  <w:comment w:id="2" w:author="Rômulo Ferreira" w:date="2017-09-04T19:04:00Z" w:initials="RF">
    <w:p w14:paraId="7C71E9E6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Rever o título</w:t>
      </w:r>
    </w:p>
  </w:comment>
  <w:comment w:id="3" w:author="Rômulo Ferreira" w:date="2017-09-04T19:09:00Z" w:initials="RF">
    <w:p w14:paraId="39270FB8" w14:textId="77777777" w:rsidR="00D10B4F" w:rsidRDefault="00D10B4F">
      <w:pPr>
        <w:pStyle w:val="Textodecomentrio"/>
      </w:pPr>
      <w:r>
        <w:rPr>
          <w:rStyle w:val="Refdecomentrio"/>
        </w:rPr>
        <w:annotationRef/>
      </w:r>
      <w:r>
        <w:t xml:space="preserve">A introdução precisa ser um pouco mais desenvolvida. </w:t>
      </w:r>
      <w:r>
        <w:t xml:space="preserve">Necessita-se de leitura sobre o tema </w:t>
      </w:r>
      <w:r>
        <w:t>proposto.</w:t>
      </w:r>
      <w:bookmarkStart w:id="4" w:name="_GoBack"/>
      <w:bookmarkEnd w:id="4"/>
      <w:r>
        <w:t xml:space="preserve"> </w:t>
      </w:r>
    </w:p>
  </w:comment>
  <w:comment w:id="8" w:author="Rômulo Ferreira" w:date="2017-09-04T18:59:00Z" w:initials="RF">
    <w:p w14:paraId="2A92E6BA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Sucesso em relação a que?</w:t>
      </w:r>
    </w:p>
  </w:comment>
  <w:comment w:id="31" w:author="Rômulo Ferreira" w:date="2017-09-04T19:02:00Z" w:initials="RF">
    <w:p w14:paraId="60AA4216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O grupo terá que aplicar mecanismos de monitoramento para provar que esses benefícios foram alcançados a partir da utilização do sistema proposto.</w:t>
      </w:r>
    </w:p>
  </w:comment>
  <w:comment w:id="37" w:author="Rômulo Ferreira" w:date="2017-09-04T19:05:00Z" w:initials="RF">
    <w:p w14:paraId="7EB641FF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Objetivo geral muito genérico</w:t>
      </w:r>
    </w:p>
  </w:comment>
  <w:comment w:id="69" w:author="Rômulo Ferreira" w:date="2017-09-04T19:08:00Z" w:initials="RF">
    <w:p w14:paraId="310EC514" w14:textId="77777777" w:rsidR="00D10B4F" w:rsidRDefault="00D10B4F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A justificativa precisa ser melhor desenvolvida. Para tanto, é importante leitura.</w:t>
      </w:r>
    </w:p>
  </w:comment>
  <w:comment w:id="70" w:author="Rômulo Ferreira" w:date="2017-09-04T19:07:00Z" w:initials="RF">
    <w:p w14:paraId="1EAB6A68" w14:textId="77777777" w:rsidR="006661F3" w:rsidRDefault="006661F3">
      <w:pPr>
        <w:pStyle w:val="Textodecomentrio"/>
      </w:pPr>
      <w:r>
        <w:rPr>
          <w:rStyle w:val="Refdecomentrio"/>
        </w:rPr>
        <w:annotationRef/>
      </w:r>
      <w:r>
        <w:t>Mais uma vez, para escrever os benefícios da ferramenta, terão que utilizar mecanismos de monitoramento para comprovar as melhorias.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0002A2" w15:done="0"/>
  <w15:commentEx w15:paraId="7C71E9E6" w15:done="0"/>
  <w15:commentEx w15:paraId="39270FB8" w15:done="0"/>
  <w15:commentEx w15:paraId="2A92E6BA" w15:done="0"/>
  <w15:commentEx w15:paraId="60AA4216" w15:done="0"/>
  <w15:commentEx w15:paraId="7EB641FF" w15:done="0"/>
  <w15:commentEx w15:paraId="310EC514" w15:done="0"/>
  <w15:commentEx w15:paraId="1EAB6A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0002A2" w16cid:durableId="1D58223D"/>
  <w16cid:commentId w16cid:paraId="7C71E9E6" w16cid:durableId="1D582247"/>
  <w16cid:commentId w16cid:paraId="39270FB8" w16cid:durableId="1D582362"/>
  <w16cid:commentId w16cid:paraId="2A92E6BA" w16cid:durableId="1D582114"/>
  <w16cid:commentId w16cid:paraId="60AA4216" w16cid:durableId="1D5821D6"/>
  <w16cid:commentId w16cid:paraId="7EB641FF" w16cid:durableId="1D58227E"/>
  <w16cid:commentId w16cid:paraId="310EC514" w16cid:durableId="1D582345"/>
  <w16cid:commentId w16cid:paraId="1EAB6A68" w16cid:durableId="1D5823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77A6" w14:textId="77777777" w:rsidR="00BF4701" w:rsidRDefault="00BF4701">
      <w:pPr>
        <w:spacing w:after="0" w:line="240" w:lineRule="auto"/>
      </w:pPr>
      <w:r>
        <w:separator/>
      </w:r>
    </w:p>
  </w:endnote>
  <w:endnote w:type="continuationSeparator" w:id="0">
    <w:p w14:paraId="12AA9E52" w14:textId="77777777" w:rsidR="00BF4701" w:rsidRDefault="00BF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 w14:paraId="2D00FF28" w14:textId="77777777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397003197"/>
            <w:docPartObj>
              <w:docPartGallery w:val="Page Numbers (Bottom of Page)"/>
              <w:docPartUnique/>
            </w:docPartObj>
          </w:sdtPr>
          <w:sdtEndPr/>
          <w:sdtContent>
            <w:p w14:paraId="3E71C0DF" w14:textId="77777777" w:rsidR="00733A76" w:rsidRDefault="00BF4701">
              <w:pPr>
                <w:pStyle w:val="Rodap"/>
                <w:jc w:val="right"/>
              </w:pPr>
            </w:p>
          </w:sdtContent>
        </w:sdt>
      </w:tc>
    </w:tr>
  </w:tbl>
  <w:p w14:paraId="1A497AB3" w14:textId="77777777" w:rsidR="00733A76" w:rsidRDefault="00733A76">
    <w:pPr>
      <w:pStyle w:val="Rodap"/>
    </w:pPr>
  </w:p>
  <w:p w14:paraId="0FF4DE5A" w14:textId="77777777" w:rsidR="00733A76" w:rsidRDefault="00733A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61" w:type="dxa"/>
      <w:tblCellMar>
        <w:left w:w="113" w:type="dxa"/>
      </w:tblCellMar>
      <w:tblLook w:val="04A0" w:firstRow="1" w:lastRow="0" w:firstColumn="1" w:lastColumn="0" w:noHBand="0" w:noVBand="1"/>
    </w:tblPr>
    <w:tblGrid>
      <w:gridCol w:w="9061"/>
    </w:tblGrid>
    <w:tr w:rsidR="00733A76" w14:paraId="69DD8335" w14:textId="77777777">
      <w:tc>
        <w:tcPr>
          <w:tcW w:w="9061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817797458"/>
            <w:docPartObj>
              <w:docPartGallery w:val="Page Numbers (Bottom of Page)"/>
              <w:docPartUnique/>
            </w:docPartObj>
          </w:sdtPr>
          <w:sdtEndPr/>
          <w:sdtContent>
            <w:p w14:paraId="17F695CC" w14:textId="77777777" w:rsidR="00733A76" w:rsidRDefault="008C6955">
              <w:pPr>
                <w:pStyle w:val="Rodap"/>
                <w:jc w:val="right"/>
              </w:pPr>
              <w:r>
                <w:rPr>
                  <w:rFonts w:ascii="Arial" w:hAnsi="Arial" w:cs="Arial"/>
                  <w:sz w:val="20"/>
                </w:rPr>
                <w:fldChar w:fldCharType="begin"/>
              </w:r>
              <w:r>
                <w:instrText>PAGE</w:instrText>
              </w:r>
              <w:r>
                <w:fldChar w:fldCharType="separate"/>
              </w:r>
              <w:r w:rsidR="00D10B4F">
                <w:rPr>
                  <w:noProof/>
                </w:rPr>
                <w:t>15</w:t>
              </w:r>
              <w:r>
                <w:fldChar w:fldCharType="end"/>
              </w:r>
            </w:p>
          </w:sdtContent>
        </w:sdt>
      </w:tc>
    </w:tr>
  </w:tbl>
  <w:p w14:paraId="71FF68C2" w14:textId="77777777" w:rsidR="00733A76" w:rsidRDefault="00733A76">
    <w:pPr>
      <w:pStyle w:val="Rodap"/>
    </w:pPr>
  </w:p>
  <w:p w14:paraId="6E62D8E1" w14:textId="77777777" w:rsidR="00733A76" w:rsidRDefault="00733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44F5D" w14:textId="77777777" w:rsidR="00BF4701" w:rsidRDefault="00BF4701">
      <w:pPr>
        <w:spacing w:after="0" w:line="240" w:lineRule="auto"/>
      </w:pPr>
      <w:r>
        <w:separator/>
      </w:r>
    </w:p>
  </w:footnote>
  <w:footnote w:type="continuationSeparator" w:id="0">
    <w:p w14:paraId="6FA98E2B" w14:textId="77777777" w:rsidR="00BF4701" w:rsidRDefault="00BF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2585"/>
      <w:gridCol w:w="6487"/>
    </w:tblGrid>
    <w:tr w:rsidR="00733A76" w14:paraId="2F9AEF4E" w14:textId="77777777">
      <w:tc>
        <w:tcPr>
          <w:tcW w:w="25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236A127" w14:textId="77777777" w:rsidR="00733A76" w:rsidRDefault="008C6955">
          <w:pPr>
            <w:pStyle w:val="Cabealho"/>
          </w:pPr>
          <w:r>
            <w:rPr>
              <w:noProof/>
              <w:lang w:eastAsia="pt-BR"/>
            </w:rPr>
            <w:drawing>
              <wp:anchor distT="0" distB="635" distL="114300" distR="120650" simplePos="0" relativeHeight="7" behindDoc="1" locked="0" layoutInCell="1" allowOverlap="1" wp14:anchorId="3D7F35E5" wp14:editId="544361FD">
                <wp:simplePos x="0" y="0"/>
                <wp:positionH relativeFrom="column">
                  <wp:posOffset>635</wp:posOffset>
                </wp:positionH>
                <wp:positionV relativeFrom="page">
                  <wp:posOffset>118110</wp:posOffset>
                </wp:positionV>
                <wp:extent cx="1403350" cy="589915"/>
                <wp:effectExtent l="0" t="0" r="0" b="0"/>
                <wp:wrapNone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350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4D108CB" w14:textId="77777777" w:rsidR="00733A76" w:rsidRDefault="00733A76">
          <w:pPr>
            <w:pStyle w:val="Cabealho"/>
            <w:spacing w:before="120"/>
          </w:pPr>
        </w:p>
        <w:p w14:paraId="724B335A" w14:textId="77777777" w:rsidR="00733A76" w:rsidRDefault="00733A76">
          <w:pPr>
            <w:pStyle w:val="Cabealho"/>
            <w:spacing w:before="120"/>
          </w:pPr>
        </w:p>
        <w:p w14:paraId="49FDFB35" w14:textId="77777777" w:rsidR="00733A76" w:rsidRDefault="00733A76">
          <w:pPr>
            <w:pStyle w:val="Cabealho"/>
            <w:spacing w:before="120"/>
          </w:pPr>
        </w:p>
      </w:tc>
    </w:tr>
  </w:tbl>
  <w:p w14:paraId="65DB4F03" w14:textId="77777777" w:rsidR="00733A76" w:rsidRDefault="00733A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D0AA1" w14:textId="77777777" w:rsidR="00733A76" w:rsidRDefault="008C6955">
    <w:pPr>
      <w:pStyle w:val="Cabealho"/>
      <w:spacing w:after="120"/>
    </w:pPr>
    <w:r>
      <w:rPr>
        <w:noProof/>
        <w:lang w:eastAsia="pt-BR"/>
      </w:rPr>
      <w:drawing>
        <wp:inline distT="0" distB="5080" distL="0" distR="0" wp14:anchorId="381311E9" wp14:editId="4EA2D9CE">
          <wp:extent cx="5760085" cy="680720"/>
          <wp:effectExtent l="0" t="0" r="0" b="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739D"/>
    <w:multiLevelType w:val="hybridMultilevel"/>
    <w:tmpl w:val="56D0D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D6E7A"/>
    <w:multiLevelType w:val="multilevel"/>
    <w:tmpl w:val="F68C125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73277D"/>
    <w:multiLevelType w:val="multilevel"/>
    <w:tmpl w:val="23F01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D5275F"/>
    <w:multiLevelType w:val="multilevel"/>
    <w:tmpl w:val="24509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64A27610"/>
    <w:multiLevelType w:val="multilevel"/>
    <w:tmpl w:val="306883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ômulo Ferreira">
    <w15:presenceInfo w15:providerId="Windows Live" w15:userId="ef24741035c842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76"/>
    <w:rsid w:val="00003485"/>
    <w:rsid w:val="0010671A"/>
    <w:rsid w:val="001F0F58"/>
    <w:rsid w:val="002241B6"/>
    <w:rsid w:val="0045457F"/>
    <w:rsid w:val="004E0013"/>
    <w:rsid w:val="00527E1C"/>
    <w:rsid w:val="00581BE8"/>
    <w:rsid w:val="006661F3"/>
    <w:rsid w:val="00733A76"/>
    <w:rsid w:val="007750FD"/>
    <w:rsid w:val="008C6955"/>
    <w:rsid w:val="00916181"/>
    <w:rsid w:val="00A908E2"/>
    <w:rsid w:val="00B53B61"/>
    <w:rsid w:val="00BF4701"/>
    <w:rsid w:val="00C873A5"/>
    <w:rsid w:val="00D10B4F"/>
    <w:rsid w:val="00D628FB"/>
    <w:rsid w:val="00D907C1"/>
    <w:rsid w:val="00E33645"/>
    <w:rsid w:val="00F0105B"/>
    <w:rsid w:val="00F61997"/>
    <w:rsid w:val="00F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5FDC8"/>
  <w15:docId w15:val="{392E4820-2207-4D26-9E03-922A42E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B5144"/>
  </w:style>
  <w:style w:type="character" w:customStyle="1" w:styleId="RodapChar">
    <w:name w:val="Rodapé Char"/>
    <w:basedOn w:val="Fontepargpadro"/>
    <w:link w:val="Rodap"/>
    <w:uiPriority w:val="99"/>
    <w:qFormat/>
    <w:rsid w:val="001B5144"/>
  </w:style>
  <w:style w:type="character" w:styleId="TextodoEspaoReservado">
    <w:name w:val="Placeholder Text"/>
    <w:basedOn w:val="Fontepargpadro"/>
    <w:uiPriority w:val="99"/>
    <w:semiHidden/>
    <w:qFormat/>
    <w:rsid w:val="00921B0C"/>
    <w:rPr>
      <w:color w:val="808080"/>
    </w:rPr>
  </w:style>
  <w:style w:type="character" w:customStyle="1" w:styleId="ListLabel1">
    <w:name w:val="ListLabel 1"/>
    <w:qFormat/>
    <w:rPr>
      <w:rFonts w:ascii="Arial" w:eastAsia="Calibri" w:hAnsi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B5144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85A99"/>
    <w:pPr>
      <w:ind w:left="720"/>
      <w:contextualSpacing/>
    </w:pPr>
  </w:style>
  <w:style w:type="table" w:styleId="Tabelacomgrade">
    <w:name w:val="Table Grid"/>
    <w:basedOn w:val="Tabelanormal"/>
    <w:uiPriority w:val="39"/>
    <w:rsid w:val="001B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661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1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1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1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1F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Ferreira</dc:creator>
  <dc:description/>
  <cp:lastModifiedBy>Rômulo Ferreira</cp:lastModifiedBy>
  <cp:revision>14</cp:revision>
  <cp:lastPrinted>2014-05-29T23:09:00Z</cp:lastPrinted>
  <dcterms:created xsi:type="dcterms:W3CDTF">2017-03-13T16:53:00Z</dcterms:created>
  <dcterms:modified xsi:type="dcterms:W3CDTF">2017-09-04T22:10:00Z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